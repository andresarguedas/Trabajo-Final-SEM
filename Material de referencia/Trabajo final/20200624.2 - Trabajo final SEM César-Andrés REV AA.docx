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4F86E" w14:textId="77777777" w:rsidR="00851EED" w:rsidRDefault="00D5262E">
      <w:pPr>
        <w:spacing w:after="268" w:line="265" w:lineRule="auto"/>
        <w:ind w:left="693"/>
        <w:jc w:val="center"/>
      </w:pPr>
      <w:r>
        <w:rPr>
          <w:sz w:val="34"/>
        </w:rPr>
        <w:t>UNIVERSIDAD DE COSTA RICA</w:t>
      </w:r>
    </w:p>
    <w:p w14:paraId="04C4F86F" w14:textId="77777777" w:rsidR="00851EED" w:rsidRDefault="00D5262E">
      <w:pPr>
        <w:spacing w:after="268" w:line="265" w:lineRule="auto"/>
        <w:ind w:left="693"/>
        <w:jc w:val="center"/>
      </w:pPr>
      <w:r>
        <w:rPr>
          <w:sz w:val="34"/>
        </w:rPr>
        <w:t>SISTEMA DE ESTUDIOS DE POSGRADO</w:t>
      </w:r>
    </w:p>
    <w:p w14:paraId="04C4F870" w14:textId="77777777" w:rsidR="00851EED" w:rsidRDefault="00D5262E">
      <w:pPr>
        <w:spacing w:after="1464" w:line="265" w:lineRule="auto"/>
        <w:ind w:left="693"/>
        <w:jc w:val="center"/>
      </w:pPr>
      <w:r>
        <w:rPr>
          <w:sz w:val="34"/>
        </w:rPr>
        <w:t>ESCUELA DE ESTADÍSTICA</w:t>
      </w:r>
    </w:p>
    <w:p w14:paraId="04C4F871" w14:textId="77777777" w:rsidR="00851EED" w:rsidRDefault="00D5262E">
      <w:pPr>
        <w:spacing w:after="150" w:line="259" w:lineRule="auto"/>
        <w:ind w:left="683" w:firstLine="0"/>
        <w:jc w:val="left"/>
      </w:pPr>
      <w:r>
        <w:rPr>
          <w:sz w:val="24"/>
        </w:rPr>
        <w:t>EFECTOS DE LA KURTOSIS EN LA ESTIMACIÓN DE MODELOS DE ECUACIONES</w:t>
      </w:r>
    </w:p>
    <w:p w14:paraId="04C4F872" w14:textId="77777777" w:rsidR="00851EED" w:rsidRDefault="00D5262E">
      <w:pPr>
        <w:spacing w:after="1838" w:line="265" w:lineRule="auto"/>
        <w:ind w:left="723" w:right="30"/>
        <w:jc w:val="center"/>
      </w:pPr>
      <w:r>
        <w:rPr>
          <w:sz w:val="24"/>
        </w:rPr>
        <w:t>ESTRUCTURALES BAJO DISTINTOS TAMAÑOS DE MUESTRA</w:t>
      </w:r>
    </w:p>
    <w:p w14:paraId="04C4F873" w14:textId="77777777" w:rsidR="00851EED" w:rsidRDefault="00D5262E">
      <w:pPr>
        <w:spacing w:after="144" w:line="265" w:lineRule="auto"/>
        <w:ind w:left="723"/>
        <w:jc w:val="center"/>
      </w:pPr>
      <w:r>
        <w:rPr>
          <w:sz w:val="24"/>
        </w:rPr>
        <w:t>CÉSAR ANDRÉS GAMBOA SANABRIA B12672</w:t>
      </w:r>
    </w:p>
    <w:p w14:paraId="04C4F874" w14:textId="77777777" w:rsidR="00851EED" w:rsidRDefault="00D5262E">
      <w:pPr>
        <w:spacing w:after="2004" w:line="265" w:lineRule="auto"/>
        <w:ind w:left="723" w:right="30"/>
        <w:jc w:val="center"/>
      </w:pPr>
      <w:r>
        <w:rPr>
          <w:sz w:val="24"/>
        </w:rPr>
        <w:t>ANDRÉS ESTEBAN ARGUEDAS LEIVA B40535</w:t>
      </w:r>
    </w:p>
    <w:p w14:paraId="04C4F875" w14:textId="77777777" w:rsidR="00851EED" w:rsidRDefault="00D5262E">
      <w:pPr>
        <w:spacing w:after="1238" w:line="265" w:lineRule="auto"/>
        <w:ind w:left="723" w:right="30"/>
        <w:jc w:val="center"/>
      </w:pPr>
      <w:r>
        <w:rPr>
          <w:sz w:val="24"/>
        </w:rPr>
        <w:t>Ciudad Universitaria Rodrigo Facio, Costa Rica</w:t>
      </w:r>
    </w:p>
    <w:p w14:paraId="04C4F876" w14:textId="77777777" w:rsidR="00851EED" w:rsidRDefault="00D5262E">
      <w:pPr>
        <w:spacing w:after="144" w:line="265" w:lineRule="auto"/>
        <w:ind w:left="723" w:right="30"/>
        <w:jc w:val="center"/>
      </w:pPr>
      <w:r>
        <w:rPr>
          <w:sz w:val="24"/>
        </w:rPr>
        <w:t>2020</w:t>
      </w:r>
    </w:p>
    <w:p w14:paraId="04C4F877" w14:textId="77777777" w:rsidR="00851EED" w:rsidRDefault="00D5262E">
      <w:pPr>
        <w:spacing w:after="218" w:line="259" w:lineRule="auto"/>
        <w:ind w:left="-5"/>
        <w:jc w:val="left"/>
      </w:pPr>
      <w:r>
        <w:rPr>
          <w:b/>
          <w:sz w:val="29"/>
        </w:rPr>
        <w:t>RESUMEN</w:t>
      </w:r>
    </w:p>
    <w:p w14:paraId="04C4F878" w14:textId="77777777" w:rsidR="00851EED" w:rsidRDefault="00C31343">
      <w:pPr>
        <w:spacing w:after="257" w:line="259" w:lineRule="auto"/>
        <w:ind w:left="-5"/>
      </w:pPr>
      <w:r>
        <w:rPr>
          <w:noProof/>
          <w:sz w:val="22"/>
        </w:rPr>
        <w:pict w14:anchorId="04C4F971">
          <v:group id="Group 12877" o:spid="_x0000_s1124" style="position:absolute;left:0;text-align:left;margin-left:28.35pt;margin-top:57.15pt;width:538.6pt;height:.4pt;z-index:251656704;mso-position-horizontal-relative:page;mso-position-vertical-relative:page" coordsize="68400,50">
            <v:shape id="Shape 17" o:spid="_x0000_s1125" style="position:absolute;width:68400;height:0" coordsize="6840004,0" path="m,l6840004,e" filled="f" fillcolor="black" strokeweight=".14042mm">
              <v:fill opacity="0"/>
              <v:stroke miterlimit="10" joinstyle="miter"/>
            </v:shape>
            <w10:wrap type="topAndBottom" anchorx="page" anchory="page"/>
          </v:group>
        </w:pict>
      </w:r>
      <w:r w:rsidR="00D5262E">
        <w:t>El Resumen</w:t>
      </w:r>
    </w:p>
    <w:p w14:paraId="04C4F879" w14:textId="339156CA" w:rsidR="00851EED" w:rsidRDefault="00D5262E">
      <w:pPr>
        <w:spacing w:line="259" w:lineRule="auto"/>
        <w:ind w:left="-5"/>
      </w:pPr>
      <w:r>
        <w:rPr>
          <w:b/>
          <w:i/>
        </w:rPr>
        <w:t>Palabras clave</w:t>
      </w:r>
      <w:r>
        <w:t>:SEM, simulación, kurtosis, lavaan</w:t>
      </w:r>
      <w:del w:id="0" w:author="César Gamboa" w:date="2020-06-24T10:23:00Z">
        <w:r w:rsidDel="00D01204">
          <w:delText xml:space="preserve">, </w:delText>
        </w:r>
        <w:commentRangeStart w:id="1"/>
        <w:r w:rsidDel="00D01204">
          <w:delText>R</w:delText>
        </w:r>
        <w:commentRangeEnd w:id="1"/>
        <w:r w:rsidR="00FF30A6" w:rsidDel="00D01204">
          <w:rPr>
            <w:rStyle w:val="Refdecomentario"/>
          </w:rPr>
          <w:commentReference w:id="1"/>
        </w:r>
      </w:del>
      <w:r>
        <w:br w:type="page"/>
      </w:r>
    </w:p>
    <w:p w14:paraId="04C4F87A" w14:textId="77777777" w:rsidR="00851EED" w:rsidRDefault="00D5262E">
      <w:pPr>
        <w:spacing w:after="218" w:line="259" w:lineRule="auto"/>
        <w:ind w:left="-5"/>
        <w:jc w:val="left"/>
      </w:pPr>
      <w:r>
        <w:rPr>
          <w:b/>
          <w:sz w:val="29"/>
        </w:rPr>
        <w:lastRenderedPageBreak/>
        <w:t>ABSTRACT</w:t>
      </w:r>
    </w:p>
    <w:p w14:paraId="04C4F87B" w14:textId="77777777" w:rsidR="00851EED" w:rsidRDefault="00D5262E">
      <w:pPr>
        <w:spacing w:after="257" w:line="259" w:lineRule="auto"/>
        <w:ind w:left="-5"/>
      </w:pPr>
      <w:r>
        <w:t>El resumen en inglés</w:t>
      </w:r>
    </w:p>
    <w:p w14:paraId="04C4F87C" w14:textId="50BE0A5E" w:rsidR="00851EED" w:rsidRDefault="00D5262E">
      <w:pPr>
        <w:spacing w:line="259" w:lineRule="auto"/>
        <w:ind w:left="-5"/>
      </w:pPr>
      <w:r>
        <w:rPr>
          <w:b/>
          <w:i/>
        </w:rPr>
        <w:t>Palabras clave</w:t>
      </w:r>
      <w:r>
        <w:t>:SEM, simulation, kurtosis, lavaan</w:t>
      </w:r>
      <w:del w:id="2" w:author="César Gamboa" w:date="2020-06-24T10:23:00Z">
        <w:r w:rsidDel="00D01204">
          <w:delText xml:space="preserve">, </w:delText>
        </w:r>
        <w:commentRangeStart w:id="3"/>
        <w:r w:rsidDel="00D01204">
          <w:delText>R</w:delText>
        </w:r>
        <w:commentRangeEnd w:id="3"/>
        <w:r w:rsidR="00FF30A6" w:rsidDel="00D01204">
          <w:rPr>
            <w:rStyle w:val="Refdecomentario"/>
          </w:rPr>
          <w:commentReference w:id="3"/>
        </w:r>
      </w:del>
      <w:r>
        <w:br w:type="page"/>
      </w:r>
    </w:p>
    <w:p w14:paraId="04C4F87D" w14:textId="77777777" w:rsidR="00851EED" w:rsidRDefault="00D5262E">
      <w:pPr>
        <w:spacing w:after="25" w:line="259" w:lineRule="auto"/>
        <w:ind w:left="-5"/>
        <w:jc w:val="left"/>
      </w:pPr>
      <w:r>
        <w:rPr>
          <w:b/>
          <w:sz w:val="29"/>
        </w:rPr>
        <w:lastRenderedPageBreak/>
        <w:t>Índice</w:t>
      </w:r>
    </w:p>
    <w:sdt>
      <w:sdtPr>
        <w:rPr>
          <w:sz w:val="20"/>
        </w:rPr>
        <w:id w:val="2098988642"/>
        <w:docPartObj>
          <w:docPartGallery w:val="Table of Contents"/>
        </w:docPartObj>
      </w:sdtPr>
      <w:sdtContent>
        <w:p w14:paraId="04C4F87E" w14:textId="77777777" w:rsidR="00851EED" w:rsidRDefault="00626466">
          <w:pPr>
            <w:pStyle w:val="TDC1"/>
            <w:tabs>
              <w:tab w:val="right" w:leader="dot" w:pos="10088"/>
            </w:tabs>
          </w:pPr>
          <w:r>
            <w:fldChar w:fldCharType="begin"/>
          </w:r>
          <w:r w:rsidR="00D5262E">
            <w:instrText xml:space="preserve"> TOC \o "1-3" \h \z \u </w:instrText>
          </w:r>
          <w:r>
            <w:fldChar w:fldCharType="separate"/>
          </w:r>
          <w:hyperlink w:anchor="_Toc18517">
            <w:r w:rsidR="00D5262E">
              <w:rPr>
                <w:b/>
                <w:color w:val="0000FF"/>
                <w:sz w:val="20"/>
              </w:rPr>
              <w:t>1 INTRODUCCIÓN</w:t>
            </w:r>
            <w:r w:rsidR="00D5262E">
              <w:tab/>
            </w:r>
            <w:r>
              <w:fldChar w:fldCharType="begin"/>
            </w:r>
            <w:r w:rsidR="00D5262E">
              <w:instrText>PAGEREF _Toc18517 \h</w:instrText>
            </w:r>
            <w:r>
              <w:fldChar w:fldCharType="separate"/>
            </w:r>
            <w:r w:rsidR="00D5262E">
              <w:rPr>
                <w:b/>
                <w:sz w:val="20"/>
              </w:rPr>
              <w:t>1</w:t>
            </w:r>
            <w:r>
              <w:fldChar w:fldCharType="end"/>
            </w:r>
          </w:hyperlink>
        </w:p>
        <w:p w14:paraId="04C4F87F" w14:textId="77777777" w:rsidR="00851EED" w:rsidRDefault="00C31343">
          <w:pPr>
            <w:pStyle w:val="TDC2"/>
            <w:tabs>
              <w:tab w:val="right" w:leader="dot" w:pos="10088"/>
            </w:tabs>
          </w:pPr>
          <w:hyperlink w:anchor="_Toc18518">
            <w:r w:rsidR="00D5262E">
              <w:rPr>
                <w:color w:val="0000FF"/>
                <w:sz w:val="20"/>
              </w:rPr>
              <w:t>1.1 Antecedentes</w:t>
            </w:r>
            <w:r w:rsidR="00D5262E">
              <w:tab/>
            </w:r>
            <w:r w:rsidR="00626466">
              <w:fldChar w:fldCharType="begin"/>
            </w:r>
            <w:r w:rsidR="00D5262E">
              <w:instrText>PAGEREF _Toc18518 \h</w:instrText>
            </w:r>
            <w:r w:rsidR="00626466">
              <w:fldChar w:fldCharType="separate"/>
            </w:r>
            <w:r w:rsidR="00D5262E">
              <w:rPr>
                <w:sz w:val="20"/>
              </w:rPr>
              <w:t>1</w:t>
            </w:r>
            <w:r w:rsidR="00626466">
              <w:fldChar w:fldCharType="end"/>
            </w:r>
          </w:hyperlink>
        </w:p>
        <w:p w14:paraId="04C4F880" w14:textId="77777777" w:rsidR="00851EED" w:rsidRDefault="00C31343">
          <w:pPr>
            <w:pStyle w:val="TDC2"/>
            <w:tabs>
              <w:tab w:val="right" w:leader="dot" w:pos="10088"/>
            </w:tabs>
          </w:pPr>
          <w:hyperlink w:anchor="_Toc18519">
            <w:r w:rsidR="00D5262E">
              <w:rPr>
                <w:color w:val="0000FF"/>
                <w:sz w:val="20"/>
              </w:rPr>
              <w:t>1.2 El problema</w:t>
            </w:r>
            <w:r w:rsidR="00D5262E">
              <w:tab/>
            </w:r>
            <w:r w:rsidR="00626466">
              <w:fldChar w:fldCharType="begin"/>
            </w:r>
            <w:r w:rsidR="00D5262E">
              <w:instrText>PAGEREF _Toc18519 \h</w:instrText>
            </w:r>
            <w:r w:rsidR="00626466">
              <w:fldChar w:fldCharType="separate"/>
            </w:r>
            <w:r w:rsidR="00D5262E">
              <w:rPr>
                <w:sz w:val="20"/>
              </w:rPr>
              <w:t>1</w:t>
            </w:r>
            <w:r w:rsidR="00626466">
              <w:fldChar w:fldCharType="end"/>
            </w:r>
          </w:hyperlink>
        </w:p>
        <w:p w14:paraId="04C4F881" w14:textId="77777777" w:rsidR="00851EED" w:rsidRDefault="00C31343">
          <w:pPr>
            <w:pStyle w:val="TDC2"/>
            <w:tabs>
              <w:tab w:val="right" w:leader="dot" w:pos="10088"/>
            </w:tabs>
          </w:pPr>
          <w:hyperlink w:anchor="_Toc18520">
            <w:r w:rsidR="00D5262E">
              <w:rPr>
                <w:color w:val="0000FF"/>
                <w:sz w:val="20"/>
              </w:rPr>
              <w:t>1.3 Objetivos del estudio</w:t>
            </w:r>
            <w:r w:rsidR="00D5262E">
              <w:tab/>
            </w:r>
            <w:r w:rsidR="00626466">
              <w:fldChar w:fldCharType="begin"/>
            </w:r>
            <w:r w:rsidR="00D5262E">
              <w:instrText>PAGEREF _Toc18520 \h</w:instrText>
            </w:r>
            <w:r w:rsidR="00626466">
              <w:fldChar w:fldCharType="separate"/>
            </w:r>
            <w:r w:rsidR="00D5262E">
              <w:rPr>
                <w:sz w:val="20"/>
              </w:rPr>
              <w:t>2</w:t>
            </w:r>
            <w:r w:rsidR="00626466">
              <w:fldChar w:fldCharType="end"/>
            </w:r>
          </w:hyperlink>
        </w:p>
        <w:p w14:paraId="04C4F882" w14:textId="77777777" w:rsidR="00851EED" w:rsidRDefault="00C31343">
          <w:pPr>
            <w:pStyle w:val="TDC3"/>
            <w:tabs>
              <w:tab w:val="right" w:leader="dot" w:pos="10088"/>
            </w:tabs>
          </w:pPr>
          <w:hyperlink w:anchor="_Toc18521">
            <w:r w:rsidR="00D5262E">
              <w:rPr>
                <w:color w:val="0000FF"/>
                <w:sz w:val="20"/>
              </w:rPr>
              <w:t>1.3.1 Objetivo general</w:t>
            </w:r>
            <w:r w:rsidR="00D5262E">
              <w:tab/>
            </w:r>
            <w:r w:rsidR="00626466">
              <w:fldChar w:fldCharType="begin"/>
            </w:r>
            <w:r w:rsidR="00D5262E">
              <w:instrText>PAGEREF _Toc18521 \h</w:instrText>
            </w:r>
            <w:r w:rsidR="00626466">
              <w:fldChar w:fldCharType="separate"/>
            </w:r>
            <w:r w:rsidR="00D5262E">
              <w:rPr>
                <w:sz w:val="20"/>
              </w:rPr>
              <w:t>2</w:t>
            </w:r>
            <w:r w:rsidR="00626466">
              <w:fldChar w:fldCharType="end"/>
            </w:r>
          </w:hyperlink>
        </w:p>
        <w:p w14:paraId="04C4F883" w14:textId="77777777" w:rsidR="00851EED" w:rsidRDefault="00C31343">
          <w:pPr>
            <w:pStyle w:val="TDC3"/>
            <w:tabs>
              <w:tab w:val="right" w:leader="dot" w:pos="10088"/>
            </w:tabs>
          </w:pPr>
          <w:hyperlink w:anchor="_Toc18522">
            <w:r w:rsidR="00D5262E">
              <w:rPr>
                <w:color w:val="0000FF"/>
                <w:sz w:val="20"/>
              </w:rPr>
              <w:t>1.3.2 Objetivos específicos</w:t>
            </w:r>
            <w:r w:rsidR="00D5262E">
              <w:tab/>
            </w:r>
            <w:r w:rsidR="00626466">
              <w:fldChar w:fldCharType="begin"/>
            </w:r>
            <w:r w:rsidR="00D5262E">
              <w:instrText>PAGEREF _Toc18522 \h</w:instrText>
            </w:r>
            <w:r w:rsidR="00626466">
              <w:fldChar w:fldCharType="separate"/>
            </w:r>
            <w:r w:rsidR="00D5262E">
              <w:rPr>
                <w:sz w:val="20"/>
              </w:rPr>
              <w:t>2</w:t>
            </w:r>
            <w:r w:rsidR="00626466">
              <w:fldChar w:fldCharType="end"/>
            </w:r>
          </w:hyperlink>
        </w:p>
        <w:p w14:paraId="04C4F884" w14:textId="77777777" w:rsidR="00851EED" w:rsidRDefault="00C31343">
          <w:pPr>
            <w:pStyle w:val="TDC2"/>
            <w:tabs>
              <w:tab w:val="right" w:leader="dot" w:pos="10088"/>
            </w:tabs>
          </w:pPr>
          <w:hyperlink w:anchor="_Toc18523">
            <w:r w:rsidR="00D5262E">
              <w:rPr>
                <w:color w:val="0000FF"/>
                <w:sz w:val="20"/>
              </w:rPr>
              <w:t>1.4 Metodología de la investigación</w:t>
            </w:r>
            <w:r w:rsidR="00D5262E">
              <w:tab/>
            </w:r>
            <w:r w:rsidR="00626466">
              <w:fldChar w:fldCharType="begin"/>
            </w:r>
            <w:r w:rsidR="00D5262E">
              <w:instrText>PAGEREF _Toc18523 \h</w:instrText>
            </w:r>
            <w:r w:rsidR="00626466">
              <w:fldChar w:fldCharType="separate"/>
            </w:r>
            <w:r w:rsidR="00D5262E">
              <w:rPr>
                <w:sz w:val="20"/>
              </w:rPr>
              <w:t>2</w:t>
            </w:r>
            <w:r w:rsidR="00626466">
              <w:fldChar w:fldCharType="end"/>
            </w:r>
          </w:hyperlink>
        </w:p>
        <w:p w14:paraId="04C4F885" w14:textId="77777777" w:rsidR="00851EED" w:rsidRDefault="00C31343">
          <w:pPr>
            <w:pStyle w:val="TDC1"/>
            <w:tabs>
              <w:tab w:val="right" w:leader="dot" w:pos="10088"/>
            </w:tabs>
          </w:pPr>
          <w:hyperlink w:anchor="_Toc18524">
            <w:r w:rsidR="00D5262E">
              <w:rPr>
                <w:b/>
                <w:color w:val="0000FF"/>
                <w:sz w:val="20"/>
              </w:rPr>
              <w:t>2 METODOLOGÍA</w:t>
            </w:r>
            <w:r w:rsidR="00D5262E">
              <w:tab/>
            </w:r>
            <w:r w:rsidR="00626466">
              <w:fldChar w:fldCharType="begin"/>
            </w:r>
            <w:r w:rsidR="00D5262E">
              <w:instrText>PAGEREF _Toc18524 \h</w:instrText>
            </w:r>
            <w:r w:rsidR="00626466">
              <w:fldChar w:fldCharType="separate"/>
            </w:r>
            <w:r w:rsidR="00D5262E">
              <w:rPr>
                <w:b/>
                <w:sz w:val="20"/>
              </w:rPr>
              <w:t>3</w:t>
            </w:r>
            <w:r w:rsidR="00626466">
              <w:fldChar w:fldCharType="end"/>
            </w:r>
          </w:hyperlink>
        </w:p>
        <w:p w14:paraId="04C4F886" w14:textId="77777777" w:rsidR="00851EED" w:rsidRDefault="00C31343">
          <w:pPr>
            <w:pStyle w:val="TDC2"/>
            <w:tabs>
              <w:tab w:val="right" w:leader="dot" w:pos="10088"/>
            </w:tabs>
          </w:pPr>
          <w:hyperlink w:anchor="_Toc18525">
            <w:r w:rsidR="00D5262E">
              <w:rPr>
                <w:color w:val="0000FF"/>
                <w:sz w:val="20"/>
              </w:rPr>
              <w:t>2.1 Generación de datos con kurtosis</w:t>
            </w:r>
            <w:r w:rsidR="00D5262E">
              <w:tab/>
            </w:r>
            <w:r w:rsidR="00626466">
              <w:fldChar w:fldCharType="begin"/>
            </w:r>
            <w:r w:rsidR="00D5262E">
              <w:instrText>PAGEREF _Toc18525 \h</w:instrText>
            </w:r>
            <w:r w:rsidR="00626466">
              <w:fldChar w:fldCharType="separate"/>
            </w:r>
            <w:r w:rsidR="00D5262E">
              <w:rPr>
                <w:sz w:val="20"/>
              </w:rPr>
              <w:t>3</w:t>
            </w:r>
            <w:r w:rsidR="00626466">
              <w:fldChar w:fldCharType="end"/>
            </w:r>
          </w:hyperlink>
        </w:p>
        <w:p w14:paraId="04C4F887" w14:textId="77777777" w:rsidR="00851EED" w:rsidRDefault="00C31343">
          <w:pPr>
            <w:pStyle w:val="TDC2"/>
            <w:tabs>
              <w:tab w:val="right" w:leader="dot" w:pos="10088"/>
            </w:tabs>
          </w:pPr>
          <w:hyperlink w:anchor="_Toc18526">
            <w:r w:rsidR="00D5262E">
              <w:rPr>
                <w:color w:val="0000FF"/>
                <w:sz w:val="20"/>
              </w:rPr>
              <w:t>2.2 Modelo a estimar</w:t>
            </w:r>
            <w:r w:rsidR="00D5262E">
              <w:tab/>
            </w:r>
            <w:r w:rsidR="00626466">
              <w:fldChar w:fldCharType="begin"/>
            </w:r>
            <w:r w:rsidR="00D5262E">
              <w:instrText>PAGEREF _Toc18526 \h</w:instrText>
            </w:r>
            <w:r w:rsidR="00626466">
              <w:fldChar w:fldCharType="separate"/>
            </w:r>
            <w:r w:rsidR="00D5262E">
              <w:rPr>
                <w:sz w:val="20"/>
              </w:rPr>
              <w:t>4</w:t>
            </w:r>
            <w:r w:rsidR="00626466">
              <w:fldChar w:fldCharType="end"/>
            </w:r>
          </w:hyperlink>
        </w:p>
        <w:p w14:paraId="04C4F888" w14:textId="77777777" w:rsidR="00851EED" w:rsidRDefault="00C31343">
          <w:pPr>
            <w:pStyle w:val="TDC2"/>
            <w:tabs>
              <w:tab w:val="right" w:leader="dot" w:pos="10088"/>
            </w:tabs>
          </w:pPr>
          <w:hyperlink w:anchor="_Toc18527">
            <w:r w:rsidR="00D5262E">
              <w:rPr>
                <w:color w:val="0000FF"/>
                <w:sz w:val="20"/>
              </w:rPr>
              <w:t>2.3 Simulación y estimación</w:t>
            </w:r>
            <w:r w:rsidR="00D5262E">
              <w:tab/>
            </w:r>
            <w:r w:rsidR="00626466">
              <w:fldChar w:fldCharType="begin"/>
            </w:r>
            <w:r w:rsidR="00D5262E">
              <w:instrText>PAGEREF _Toc18527 \h</w:instrText>
            </w:r>
            <w:r w:rsidR="00626466">
              <w:fldChar w:fldCharType="separate"/>
            </w:r>
            <w:r w:rsidR="00D5262E">
              <w:rPr>
                <w:sz w:val="20"/>
              </w:rPr>
              <w:t>5</w:t>
            </w:r>
            <w:r w:rsidR="00626466">
              <w:fldChar w:fldCharType="end"/>
            </w:r>
          </w:hyperlink>
        </w:p>
        <w:p w14:paraId="04C4F889" w14:textId="77777777" w:rsidR="00851EED" w:rsidRDefault="00C31343">
          <w:pPr>
            <w:pStyle w:val="TDC2"/>
            <w:tabs>
              <w:tab w:val="right" w:leader="dot" w:pos="10088"/>
            </w:tabs>
          </w:pPr>
          <w:hyperlink w:anchor="_Toc18528">
            <w:r w:rsidR="00D5262E">
              <w:rPr>
                <w:color w:val="0000FF"/>
                <w:sz w:val="20"/>
              </w:rPr>
              <w:t>2.4 Medidas de bondad de ajuste</w:t>
            </w:r>
            <w:r w:rsidR="00D5262E">
              <w:tab/>
            </w:r>
            <w:r w:rsidR="00626466">
              <w:fldChar w:fldCharType="begin"/>
            </w:r>
            <w:r w:rsidR="00D5262E">
              <w:instrText>PAGEREF _Toc18528 \h</w:instrText>
            </w:r>
            <w:r w:rsidR="00626466">
              <w:fldChar w:fldCharType="separate"/>
            </w:r>
            <w:r w:rsidR="00D5262E">
              <w:rPr>
                <w:sz w:val="20"/>
              </w:rPr>
              <w:t>5</w:t>
            </w:r>
            <w:r w:rsidR="00626466">
              <w:fldChar w:fldCharType="end"/>
            </w:r>
          </w:hyperlink>
        </w:p>
        <w:p w14:paraId="04C4F88A" w14:textId="77777777" w:rsidR="00851EED" w:rsidRDefault="00C31343">
          <w:pPr>
            <w:pStyle w:val="TDC3"/>
            <w:tabs>
              <w:tab w:val="right" w:leader="dot" w:pos="10088"/>
            </w:tabs>
          </w:pPr>
          <w:hyperlink w:anchor="_Toc18529">
            <w:r w:rsidR="00D5262E">
              <w:rPr>
                <w:color w:val="0000FF"/>
                <w:sz w:val="20"/>
              </w:rPr>
              <w:t>2.4.1 Estadístico chi-cuadrado</w:t>
            </w:r>
            <w:r w:rsidR="00D5262E">
              <w:tab/>
            </w:r>
            <w:r w:rsidR="00626466">
              <w:fldChar w:fldCharType="begin"/>
            </w:r>
            <w:r w:rsidR="00D5262E">
              <w:instrText>PAGEREF _Toc18529 \h</w:instrText>
            </w:r>
            <w:r w:rsidR="00626466">
              <w:fldChar w:fldCharType="separate"/>
            </w:r>
            <w:r w:rsidR="00D5262E">
              <w:rPr>
                <w:sz w:val="20"/>
              </w:rPr>
              <w:t>5</w:t>
            </w:r>
            <w:r w:rsidR="00626466">
              <w:fldChar w:fldCharType="end"/>
            </w:r>
          </w:hyperlink>
        </w:p>
        <w:p w14:paraId="04C4F88B" w14:textId="77777777" w:rsidR="00851EED" w:rsidRDefault="00C31343">
          <w:pPr>
            <w:pStyle w:val="TDC3"/>
            <w:tabs>
              <w:tab w:val="right" w:leader="dot" w:pos="10088"/>
            </w:tabs>
          </w:pPr>
          <w:hyperlink w:anchor="_Toc18530">
            <w:r w:rsidR="00D5262E">
              <w:rPr>
                <w:color w:val="0000FF"/>
                <w:sz w:val="20"/>
              </w:rPr>
              <w:t>2.4.2 RMSEA</w:t>
            </w:r>
            <w:r w:rsidR="00D5262E">
              <w:tab/>
            </w:r>
            <w:r w:rsidR="00626466">
              <w:fldChar w:fldCharType="begin"/>
            </w:r>
            <w:r w:rsidR="00D5262E">
              <w:instrText>PAGEREF _Toc18530 \h</w:instrText>
            </w:r>
            <w:r w:rsidR="00626466">
              <w:fldChar w:fldCharType="separate"/>
            </w:r>
            <w:r w:rsidR="00D5262E">
              <w:rPr>
                <w:sz w:val="20"/>
              </w:rPr>
              <w:t>6</w:t>
            </w:r>
            <w:r w:rsidR="00626466">
              <w:fldChar w:fldCharType="end"/>
            </w:r>
          </w:hyperlink>
        </w:p>
        <w:p w14:paraId="04C4F88C" w14:textId="77777777" w:rsidR="00851EED" w:rsidRDefault="00C31343">
          <w:pPr>
            <w:pStyle w:val="TDC3"/>
            <w:tabs>
              <w:tab w:val="right" w:leader="dot" w:pos="10088"/>
            </w:tabs>
          </w:pPr>
          <w:hyperlink w:anchor="_Toc18531">
            <w:r w:rsidR="00D5262E">
              <w:rPr>
                <w:color w:val="0000FF"/>
                <w:sz w:val="20"/>
              </w:rPr>
              <w:t>2.4.3 SRMR</w:t>
            </w:r>
            <w:r w:rsidR="00D5262E">
              <w:tab/>
            </w:r>
            <w:r w:rsidR="00626466">
              <w:fldChar w:fldCharType="begin"/>
            </w:r>
            <w:r w:rsidR="00D5262E">
              <w:instrText>PAGEREF _Toc18531 \h</w:instrText>
            </w:r>
            <w:r w:rsidR="00626466">
              <w:fldChar w:fldCharType="separate"/>
            </w:r>
            <w:r w:rsidR="00D5262E">
              <w:rPr>
                <w:sz w:val="20"/>
              </w:rPr>
              <w:t>6</w:t>
            </w:r>
            <w:r w:rsidR="00626466">
              <w:fldChar w:fldCharType="end"/>
            </w:r>
          </w:hyperlink>
        </w:p>
        <w:p w14:paraId="04C4F88D" w14:textId="77777777" w:rsidR="00851EED" w:rsidRDefault="00C31343">
          <w:pPr>
            <w:pStyle w:val="TDC3"/>
            <w:tabs>
              <w:tab w:val="right" w:leader="dot" w:pos="10088"/>
            </w:tabs>
          </w:pPr>
          <w:hyperlink w:anchor="_Toc18532">
            <w:r w:rsidR="00D5262E">
              <w:rPr>
                <w:color w:val="0000FF"/>
                <w:sz w:val="20"/>
              </w:rPr>
              <w:t>2.4.4 CFI</w:t>
            </w:r>
            <w:r w:rsidR="00D5262E">
              <w:tab/>
            </w:r>
            <w:r w:rsidR="00626466">
              <w:fldChar w:fldCharType="begin"/>
            </w:r>
            <w:r w:rsidR="00D5262E">
              <w:instrText>PAGEREF _Toc18532 \h</w:instrText>
            </w:r>
            <w:r w:rsidR="00626466">
              <w:fldChar w:fldCharType="separate"/>
            </w:r>
            <w:r w:rsidR="00D5262E">
              <w:rPr>
                <w:sz w:val="20"/>
              </w:rPr>
              <w:t>6</w:t>
            </w:r>
            <w:r w:rsidR="00626466">
              <w:fldChar w:fldCharType="end"/>
            </w:r>
          </w:hyperlink>
        </w:p>
        <w:p w14:paraId="04C4F88E" w14:textId="77777777" w:rsidR="00851EED" w:rsidRDefault="00C31343">
          <w:pPr>
            <w:pStyle w:val="TDC1"/>
            <w:tabs>
              <w:tab w:val="right" w:leader="dot" w:pos="10088"/>
            </w:tabs>
          </w:pPr>
          <w:hyperlink w:anchor="_Toc18533">
            <w:r w:rsidR="00D5262E">
              <w:rPr>
                <w:b/>
                <w:color w:val="0000FF"/>
                <w:sz w:val="20"/>
              </w:rPr>
              <w:t>3 RESULTADOS</w:t>
            </w:r>
            <w:r w:rsidR="00D5262E">
              <w:tab/>
            </w:r>
            <w:r w:rsidR="00626466">
              <w:fldChar w:fldCharType="begin"/>
            </w:r>
            <w:r w:rsidR="00D5262E">
              <w:instrText>PAGEREF _Toc18533 \h</w:instrText>
            </w:r>
            <w:r w:rsidR="00626466">
              <w:fldChar w:fldCharType="separate"/>
            </w:r>
            <w:r w:rsidR="00D5262E">
              <w:rPr>
                <w:b/>
                <w:sz w:val="20"/>
              </w:rPr>
              <w:t>8</w:t>
            </w:r>
            <w:r w:rsidR="00626466">
              <w:fldChar w:fldCharType="end"/>
            </w:r>
          </w:hyperlink>
        </w:p>
        <w:p w14:paraId="04C4F88F" w14:textId="77777777" w:rsidR="00851EED" w:rsidRDefault="00C31343">
          <w:pPr>
            <w:pStyle w:val="TDC2"/>
            <w:tabs>
              <w:tab w:val="right" w:leader="dot" w:pos="10088"/>
            </w:tabs>
          </w:pPr>
          <w:hyperlink w:anchor="_Toc18534">
            <w:r w:rsidR="00D5262E">
              <w:rPr>
                <w:color w:val="0000FF"/>
                <w:sz w:val="20"/>
              </w:rPr>
              <w:t>3.1 Introducción</w:t>
            </w:r>
            <w:r w:rsidR="00D5262E">
              <w:tab/>
            </w:r>
            <w:r w:rsidR="00626466">
              <w:fldChar w:fldCharType="begin"/>
            </w:r>
            <w:r w:rsidR="00D5262E">
              <w:instrText>PAGEREF _Toc18534 \h</w:instrText>
            </w:r>
            <w:r w:rsidR="00626466">
              <w:fldChar w:fldCharType="separate"/>
            </w:r>
            <w:r w:rsidR="00D5262E">
              <w:rPr>
                <w:sz w:val="20"/>
              </w:rPr>
              <w:t>8</w:t>
            </w:r>
            <w:r w:rsidR="00626466">
              <w:fldChar w:fldCharType="end"/>
            </w:r>
          </w:hyperlink>
        </w:p>
        <w:p w14:paraId="04C4F890" w14:textId="77777777" w:rsidR="00851EED" w:rsidRDefault="00C31343">
          <w:pPr>
            <w:pStyle w:val="TDC1"/>
            <w:tabs>
              <w:tab w:val="right" w:leader="dot" w:pos="10088"/>
            </w:tabs>
          </w:pPr>
          <w:hyperlink w:anchor="_Toc18535">
            <w:r w:rsidR="00D5262E">
              <w:rPr>
                <w:b/>
                <w:color w:val="0000FF"/>
                <w:sz w:val="20"/>
              </w:rPr>
              <w:t>4 CONCLUSIONES Y RECOMENDACIONES</w:t>
            </w:r>
            <w:r w:rsidR="00D5262E">
              <w:tab/>
            </w:r>
            <w:r w:rsidR="00626466">
              <w:fldChar w:fldCharType="begin"/>
            </w:r>
            <w:r w:rsidR="00D5262E">
              <w:instrText>PAGEREF _Toc18535 \h</w:instrText>
            </w:r>
            <w:r w:rsidR="00626466">
              <w:fldChar w:fldCharType="separate"/>
            </w:r>
            <w:r w:rsidR="00D5262E">
              <w:rPr>
                <w:b/>
                <w:sz w:val="20"/>
              </w:rPr>
              <w:t>9</w:t>
            </w:r>
            <w:r w:rsidR="00626466">
              <w:fldChar w:fldCharType="end"/>
            </w:r>
          </w:hyperlink>
        </w:p>
        <w:p w14:paraId="04C4F891" w14:textId="77777777" w:rsidR="00851EED" w:rsidRDefault="00C31343">
          <w:pPr>
            <w:pStyle w:val="TDC2"/>
            <w:tabs>
              <w:tab w:val="right" w:leader="dot" w:pos="10088"/>
            </w:tabs>
          </w:pPr>
          <w:hyperlink w:anchor="_Toc18536">
            <w:r w:rsidR="00D5262E">
              <w:rPr>
                <w:color w:val="0000FF"/>
                <w:sz w:val="20"/>
              </w:rPr>
              <w:t>4.1 Introducción</w:t>
            </w:r>
            <w:r w:rsidR="00D5262E">
              <w:tab/>
            </w:r>
            <w:r w:rsidR="00626466">
              <w:fldChar w:fldCharType="begin"/>
            </w:r>
            <w:r w:rsidR="00D5262E">
              <w:instrText>PAGEREF _Toc18536 \h</w:instrText>
            </w:r>
            <w:r w:rsidR="00626466">
              <w:fldChar w:fldCharType="separate"/>
            </w:r>
            <w:r w:rsidR="00D5262E">
              <w:rPr>
                <w:sz w:val="20"/>
              </w:rPr>
              <w:t>9</w:t>
            </w:r>
            <w:r w:rsidR="00626466">
              <w:fldChar w:fldCharType="end"/>
            </w:r>
          </w:hyperlink>
        </w:p>
        <w:p w14:paraId="04C4F892" w14:textId="77777777" w:rsidR="00851EED" w:rsidRDefault="00C31343">
          <w:pPr>
            <w:pStyle w:val="TDC2"/>
            <w:tabs>
              <w:tab w:val="right" w:leader="dot" w:pos="10088"/>
            </w:tabs>
          </w:pPr>
          <w:hyperlink w:anchor="_Toc18537">
            <w:r w:rsidR="00D5262E">
              <w:rPr>
                <w:color w:val="0000FF"/>
                <w:sz w:val="20"/>
              </w:rPr>
              <w:t>4.2 Conclusiones</w:t>
            </w:r>
            <w:r w:rsidR="00D5262E">
              <w:tab/>
            </w:r>
            <w:r w:rsidR="00626466">
              <w:fldChar w:fldCharType="begin"/>
            </w:r>
            <w:r w:rsidR="00D5262E">
              <w:instrText>PAGEREF _Toc18537 \h</w:instrText>
            </w:r>
            <w:r w:rsidR="00626466">
              <w:fldChar w:fldCharType="separate"/>
            </w:r>
            <w:r w:rsidR="00D5262E">
              <w:rPr>
                <w:sz w:val="20"/>
              </w:rPr>
              <w:t>9</w:t>
            </w:r>
            <w:r w:rsidR="00626466">
              <w:fldChar w:fldCharType="end"/>
            </w:r>
          </w:hyperlink>
        </w:p>
        <w:p w14:paraId="04C4F893" w14:textId="77777777" w:rsidR="00851EED" w:rsidRDefault="00C31343">
          <w:pPr>
            <w:pStyle w:val="TDC2"/>
            <w:tabs>
              <w:tab w:val="right" w:leader="dot" w:pos="10088"/>
            </w:tabs>
          </w:pPr>
          <w:hyperlink w:anchor="_Toc18538">
            <w:r w:rsidR="00D5262E">
              <w:rPr>
                <w:color w:val="0000FF"/>
                <w:sz w:val="20"/>
              </w:rPr>
              <w:t>4.3 Recomendaciones</w:t>
            </w:r>
            <w:r w:rsidR="00D5262E">
              <w:tab/>
            </w:r>
            <w:r w:rsidR="00626466">
              <w:fldChar w:fldCharType="begin"/>
            </w:r>
            <w:r w:rsidR="00D5262E">
              <w:instrText>PAGEREF _Toc18538 \h</w:instrText>
            </w:r>
            <w:r w:rsidR="00626466">
              <w:fldChar w:fldCharType="separate"/>
            </w:r>
            <w:r w:rsidR="00D5262E">
              <w:rPr>
                <w:sz w:val="20"/>
              </w:rPr>
              <w:t>9</w:t>
            </w:r>
            <w:r w:rsidR="00626466">
              <w:fldChar w:fldCharType="end"/>
            </w:r>
          </w:hyperlink>
        </w:p>
        <w:p w14:paraId="04C4F894" w14:textId="77777777" w:rsidR="00851EED" w:rsidRDefault="00C31343">
          <w:pPr>
            <w:pStyle w:val="TDC1"/>
            <w:tabs>
              <w:tab w:val="right" w:leader="dot" w:pos="10088"/>
            </w:tabs>
          </w:pPr>
          <w:hyperlink w:anchor="_Toc18539">
            <w:r w:rsidR="00D5262E">
              <w:rPr>
                <w:b/>
                <w:color w:val="0000FF"/>
                <w:sz w:val="20"/>
              </w:rPr>
              <w:t>5 ANEXOS</w:t>
            </w:r>
            <w:r w:rsidR="00D5262E">
              <w:tab/>
            </w:r>
            <w:r w:rsidR="00626466">
              <w:fldChar w:fldCharType="begin"/>
            </w:r>
            <w:r w:rsidR="00D5262E">
              <w:instrText>PAGEREF _Toc18539 \h</w:instrText>
            </w:r>
            <w:r w:rsidR="00626466">
              <w:fldChar w:fldCharType="separate"/>
            </w:r>
            <w:r w:rsidR="00D5262E">
              <w:rPr>
                <w:b/>
                <w:sz w:val="20"/>
              </w:rPr>
              <w:t>10</w:t>
            </w:r>
            <w:r w:rsidR="00626466">
              <w:fldChar w:fldCharType="end"/>
            </w:r>
          </w:hyperlink>
        </w:p>
        <w:p w14:paraId="04C4F895" w14:textId="77777777" w:rsidR="00851EED" w:rsidRDefault="00C31343">
          <w:pPr>
            <w:pStyle w:val="TDC2"/>
            <w:tabs>
              <w:tab w:val="right" w:leader="dot" w:pos="10088"/>
            </w:tabs>
          </w:pPr>
          <w:hyperlink w:anchor="_Toc18540">
            <w:r w:rsidR="00D5262E">
              <w:rPr>
                <w:color w:val="0000FF"/>
                <w:sz w:val="20"/>
              </w:rPr>
              <w:t>5.1 Modelo poblacional para la función simulateData()</w:t>
            </w:r>
            <w:r w:rsidR="00D5262E">
              <w:tab/>
            </w:r>
            <w:r w:rsidR="00626466">
              <w:fldChar w:fldCharType="begin"/>
            </w:r>
            <w:r w:rsidR="00D5262E">
              <w:instrText>PAGEREF _Toc18540 \h</w:instrText>
            </w:r>
            <w:r w:rsidR="00626466">
              <w:fldChar w:fldCharType="separate"/>
            </w:r>
            <w:r w:rsidR="00D5262E">
              <w:rPr>
                <w:sz w:val="20"/>
              </w:rPr>
              <w:t>10</w:t>
            </w:r>
            <w:r w:rsidR="00626466">
              <w:fldChar w:fldCharType="end"/>
            </w:r>
          </w:hyperlink>
        </w:p>
        <w:p w14:paraId="04C4F896" w14:textId="77777777" w:rsidR="00851EED" w:rsidRDefault="00C31343">
          <w:pPr>
            <w:pStyle w:val="TDC2"/>
            <w:tabs>
              <w:tab w:val="right" w:leader="dot" w:pos="10088"/>
            </w:tabs>
          </w:pPr>
          <w:hyperlink w:anchor="_Toc18541">
            <w:r w:rsidR="00D5262E">
              <w:rPr>
                <w:color w:val="0000FF"/>
                <w:sz w:val="20"/>
              </w:rPr>
              <w:t>5.2 Escenarios de simulación para el tamaño de muestra y kurtosis</w:t>
            </w:r>
            <w:r w:rsidR="00D5262E">
              <w:tab/>
            </w:r>
            <w:r w:rsidR="00626466">
              <w:fldChar w:fldCharType="begin"/>
            </w:r>
            <w:r w:rsidR="00D5262E">
              <w:instrText>PAGEREF _Toc18541 \h</w:instrText>
            </w:r>
            <w:r w:rsidR="00626466">
              <w:fldChar w:fldCharType="separate"/>
            </w:r>
            <w:r w:rsidR="00D5262E">
              <w:rPr>
                <w:sz w:val="20"/>
              </w:rPr>
              <w:t>10</w:t>
            </w:r>
            <w:r w:rsidR="00626466">
              <w:fldChar w:fldCharType="end"/>
            </w:r>
          </w:hyperlink>
        </w:p>
        <w:p w14:paraId="04C4F897" w14:textId="77777777" w:rsidR="00851EED" w:rsidRDefault="00C31343">
          <w:pPr>
            <w:pStyle w:val="TDC2"/>
            <w:tabs>
              <w:tab w:val="right" w:leader="dot" w:pos="10088"/>
            </w:tabs>
          </w:pPr>
          <w:hyperlink w:anchor="_Toc18542">
            <w:r w:rsidR="00D5262E">
              <w:rPr>
                <w:color w:val="0000FF"/>
                <w:sz w:val="20"/>
              </w:rPr>
              <w:t>5.3 Simulación de datos</w:t>
            </w:r>
            <w:r w:rsidR="00D5262E">
              <w:tab/>
            </w:r>
            <w:r w:rsidR="00626466">
              <w:fldChar w:fldCharType="begin"/>
            </w:r>
            <w:r w:rsidR="00D5262E">
              <w:instrText>PAGEREF _Toc18542 \h</w:instrText>
            </w:r>
            <w:r w:rsidR="00626466">
              <w:fldChar w:fldCharType="separate"/>
            </w:r>
            <w:r w:rsidR="00D5262E">
              <w:rPr>
                <w:sz w:val="20"/>
              </w:rPr>
              <w:t>10</w:t>
            </w:r>
            <w:r w:rsidR="00626466">
              <w:fldChar w:fldCharType="end"/>
            </w:r>
          </w:hyperlink>
        </w:p>
        <w:p w14:paraId="04C4F898" w14:textId="77777777" w:rsidR="00851EED" w:rsidRDefault="00C31343">
          <w:pPr>
            <w:pStyle w:val="TDC2"/>
            <w:tabs>
              <w:tab w:val="right" w:leader="dot" w:pos="10088"/>
            </w:tabs>
          </w:pPr>
          <w:hyperlink w:anchor="_Toc18543">
            <w:r w:rsidR="00D5262E">
              <w:rPr>
                <w:color w:val="0000FF"/>
                <w:sz w:val="20"/>
              </w:rPr>
              <w:t>5.4 Estimación de los SEM</w:t>
            </w:r>
            <w:r w:rsidR="00D5262E">
              <w:tab/>
            </w:r>
            <w:r w:rsidR="00626466">
              <w:fldChar w:fldCharType="begin"/>
            </w:r>
            <w:r w:rsidR="00D5262E">
              <w:instrText>PAGEREF _Toc18543 \h</w:instrText>
            </w:r>
            <w:r w:rsidR="00626466">
              <w:fldChar w:fldCharType="separate"/>
            </w:r>
            <w:r w:rsidR="00D5262E">
              <w:rPr>
                <w:sz w:val="20"/>
              </w:rPr>
              <w:t>11</w:t>
            </w:r>
            <w:r w:rsidR="00626466">
              <w:fldChar w:fldCharType="end"/>
            </w:r>
          </w:hyperlink>
        </w:p>
        <w:p w14:paraId="04C4F899" w14:textId="77777777" w:rsidR="00851EED" w:rsidRDefault="00C31343">
          <w:pPr>
            <w:pStyle w:val="TDC1"/>
            <w:tabs>
              <w:tab w:val="right" w:leader="dot" w:pos="10088"/>
            </w:tabs>
          </w:pPr>
          <w:hyperlink w:anchor="_Toc18544">
            <w:r w:rsidR="00D5262E">
              <w:rPr>
                <w:b/>
                <w:color w:val="0000FF"/>
                <w:sz w:val="20"/>
              </w:rPr>
              <w:t>6 REFERENCIAS</w:t>
            </w:r>
            <w:r w:rsidR="00D5262E">
              <w:tab/>
            </w:r>
            <w:r w:rsidR="00626466">
              <w:fldChar w:fldCharType="begin"/>
            </w:r>
            <w:r w:rsidR="00D5262E">
              <w:instrText>PAGEREF _Toc18544 \h</w:instrText>
            </w:r>
            <w:r w:rsidR="00626466">
              <w:fldChar w:fldCharType="separate"/>
            </w:r>
            <w:r w:rsidR="00D5262E">
              <w:rPr>
                <w:b/>
                <w:sz w:val="20"/>
              </w:rPr>
              <w:t>11</w:t>
            </w:r>
            <w:r w:rsidR="00626466">
              <w:fldChar w:fldCharType="end"/>
            </w:r>
          </w:hyperlink>
        </w:p>
        <w:p w14:paraId="04C4F89A" w14:textId="77777777" w:rsidR="00851EED" w:rsidRDefault="00626466">
          <w:r>
            <w:fldChar w:fldCharType="end"/>
          </w:r>
        </w:p>
      </w:sdtContent>
    </w:sdt>
    <w:p w14:paraId="04C4F89B" w14:textId="77777777" w:rsidR="00851EED" w:rsidRDefault="00851EED">
      <w:pPr>
        <w:sectPr w:rsidR="00851EED">
          <w:headerReference w:type="even" r:id="rId10"/>
          <w:headerReference w:type="default" r:id="rId11"/>
          <w:footerReference w:type="even" r:id="rId12"/>
          <w:footerReference w:type="default" r:id="rId13"/>
          <w:headerReference w:type="first" r:id="rId14"/>
          <w:footerReference w:type="first" r:id="rId15"/>
          <w:pgSz w:w="11906" w:h="16838"/>
          <w:pgMar w:top="1700" w:right="1250" w:bottom="2547" w:left="567" w:header="720" w:footer="720" w:gutter="0"/>
          <w:cols w:space="720"/>
          <w:titlePg/>
        </w:sectPr>
      </w:pPr>
    </w:p>
    <w:p w14:paraId="04C4F89C" w14:textId="77777777" w:rsidR="00851EED" w:rsidRDefault="00D5262E">
      <w:pPr>
        <w:spacing w:after="674" w:line="379" w:lineRule="auto"/>
        <w:ind w:right="-15"/>
        <w:jc w:val="right"/>
      </w:pPr>
      <w:r>
        <w:lastRenderedPageBreak/>
        <w:t>1 INTRODUCCIÓN</w:t>
      </w:r>
    </w:p>
    <w:p w14:paraId="04C4F89D" w14:textId="77777777" w:rsidR="00851EED" w:rsidRDefault="00D5262E">
      <w:pPr>
        <w:pStyle w:val="Ttulo1"/>
        <w:ind w:left="308" w:hanging="323"/>
      </w:pPr>
      <w:bookmarkStart w:id="4" w:name="_Toc18517"/>
      <w:r>
        <w:t>INTRODUCCIÓN</w:t>
      </w:r>
      <w:bookmarkEnd w:id="4"/>
    </w:p>
    <w:p w14:paraId="04C4F89E" w14:textId="77777777" w:rsidR="00851EED" w:rsidRDefault="00D5262E">
      <w:pPr>
        <w:pStyle w:val="Ttulo2"/>
        <w:ind w:left="463" w:hanging="478"/>
      </w:pPr>
      <w:bookmarkStart w:id="5" w:name="_Toc18518"/>
      <w:r>
        <w:t>Antecedentes</w:t>
      </w:r>
      <w:bookmarkEnd w:id="5"/>
    </w:p>
    <w:p w14:paraId="04C4F89F" w14:textId="5FEA8475" w:rsidR="00851EED" w:rsidRDefault="00D5262E">
      <w:pPr>
        <w:spacing w:after="110"/>
        <w:ind w:left="-5"/>
      </w:pPr>
      <w:r>
        <w:t xml:space="preserve">Los Modelos de Ecuaciones Estructurales (en adelante SEM, por sus siglas en inglés) representan un compendio de métodos estadísticos que buscan estimar y </w:t>
      </w:r>
      <w:commentRangeStart w:id="6"/>
      <w:r>
        <w:t xml:space="preserve">examinar las relaciones </w:t>
      </w:r>
      <w:r w:rsidR="00813462">
        <w:t xml:space="preserve">causales </w:t>
      </w:r>
      <w:r>
        <w:t xml:space="preserve">existentes </w:t>
      </w:r>
      <w:commentRangeEnd w:id="6"/>
      <w:r w:rsidR="00FF30A6">
        <w:rPr>
          <w:rStyle w:val="Refdecomentario"/>
        </w:rPr>
        <w:commentReference w:id="6"/>
      </w:r>
      <w:r>
        <w:t xml:space="preserve">entre varias mediciones fácilmente observables con conceptos más abstractos, denominados constructos, que no pueden ser medidos ni analizados de manera directa. Los SEM trabajan de una manera similar a los modelos de regresión más clásicos, pero representan una mejora pues analizan las relaciones causales lineales entre las variables involucradas al mismo tiempo que los errores de medición (Beran &amp; Violato, </w:t>
      </w:r>
      <w:r>
        <w:rPr>
          <w:color w:val="0000FF"/>
        </w:rPr>
        <w:t>2010</w:t>
      </w:r>
      <w:r>
        <w:t>).</w:t>
      </w:r>
      <w:ins w:id="7" w:author="César Gamboa" w:date="2020-06-24T10:36:00Z">
        <w:r w:rsidR="002649CF">
          <w:t xml:space="preserve"> </w:t>
        </w:r>
      </w:ins>
      <w:ins w:id="8" w:author="César Gamboa" w:date="2020-06-24T10:38:00Z">
        <w:r w:rsidR="009716C2">
          <w:t xml:space="preserve">Para medir estas relaciones causales, los SEM cuentan con dos grandes componentes: </w:t>
        </w:r>
        <w:r w:rsidR="002E225D">
          <w:t xml:space="preserve">1) El modelo estructural, cuya función es </w:t>
        </w:r>
      </w:ins>
      <w:ins w:id="9" w:author="César Gamboa" w:date="2020-06-24T10:39:00Z">
        <w:r w:rsidR="00AA5BEB">
          <w:t>cuantificar las relaciones causales presentes entre cada uno de los constructos planteados desde la teoría</w:t>
        </w:r>
        <w:r w:rsidR="005E11D6">
          <w:t>; y 2) un modelo de medición</w:t>
        </w:r>
      </w:ins>
      <w:ins w:id="10" w:author="César Gamboa" w:date="2020-06-24T10:40:00Z">
        <w:r w:rsidR="005E11D6">
          <w:t>, cuy</w:t>
        </w:r>
      </w:ins>
      <w:ins w:id="11" w:author="César Gamboa" w:date="2020-06-24T12:06:00Z">
        <w:r w:rsidR="00D206CE">
          <w:t>o</w:t>
        </w:r>
      </w:ins>
      <w:ins w:id="12" w:author="César Gamboa" w:date="2020-06-24T10:40:00Z">
        <w:r w:rsidR="005E11D6">
          <w:t xml:space="preserve"> objetivo último es </w:t>
        </w:r>
        <w:r w:rsidR="00223DC1">
          <w:t xml:space="preserve">brindar una descripción </w:t>
        </w:r>
        <w:r w:rsidR="00D03CB0">
          <w:t>acerca de cuáles son lo</w:t>
        </w:r>
      </w:ins>
      <w:ins w:id="13" w:author="César Gamboa" w:date="2020-06-24T10:41:00Z">
        <w:r w:rsidR="00D03CB0">
          <w:t>s indicadores que sirven para medir los constructos en cuestión</w:t>
        </w:r>
      </w:ins>
      <w:ins w:id="14" w:author="César Gamboa" w:date="2020-06-24T10:42:00Z">
        <w:r w:rsidR="000B34F0">
          <w:t xml:space="preserve"> [@kaplan]</w:t>
        </w:r>
      </w:ins>
      <w:ins w:id="15" w:author="César Gamboa" w:date="2020-06-24T10:41:00Z">
        <w:r w:rsidR="00207F9A">
          <w:t>.</w:t>
        </w:r>
      </w:ins>
    </w:p>
    <w:p w14:paraId="04C4F8A0" w14:textId="17E9BB21" w:rsidR="00851EED" w:rsidRDefault="00D5262E">
      <w:pPr>
        <w:spacing w:after="110"/>
        <w:ind w:left="-5"/>
      </w:pPr>
      <w:r>
        <w:t>Los SEM están presentes en multitud de campos de investigación</w:t>
      </w:r>
      <w:ins w:id="16" w:author="César Gamboa" w:date="2020-06-24T10:51:00Z">
        <w:r w:rsidR="007C1533">
          <w:t xml:space="preserve"> como </w:t>
        </w:r>
      </w:ins>
      <w:ins w:id="17" w:author="César Gamboa" w:date="2020-06-24T10:52:00Z">
        <w:r w:rsidR="000D7E14">
          <w:t xml:space="preserve">la psicología, la sociología, </w:t>
        </w:r>
        <w:r w:rsidR="00074D74">
          <w:t>las políticas públicas y ciencias relacionadas a la familia</w:t>
        </w:r>
      </w:ins>
      <w:ins w:id="18" w:author="César Gamboa" w:date="2020-06-24T10:57:00Z">
        <w:r w:rsidR="00A36748">
          <w:t xml:space="preserve"> [@tarka]</w:t>
        </w:r>
      </w:ins>
      <w:ins w:id="19" w:author="César Gamboa" w:date="2020-06-24T10:53:00Z">
        <w:r w:rsidR="00CE61DE">
          <w:t xml:space="preserve">, además, </w:t>
        </w:r>
      </w:ins>
      <w:ins w:id="20" w:author="César Gamboa" w:date="2020-06-24T10:58:00Z">
        <w:r w:rsidR="00DD1D92">
          <w:t xml:space="preserve">trabajos como </w:t>
        </w:r>
      </w:ins>
      <w:ins w:id="21" w:author="César Gamboa" w:date="2020-06-24T11:05:00Z">
        <w:r w:rsidR="00257CF0">
          <w:t>el</w:t>
        </w:r>
      </w:ins>
      <w:ins w:id="22" w:author="César Gamboa" w:date="2020-06-24T10:58:00Z">
        <w:r w:rsidR="00DD1D92">
          <w:t xml:space="preserve"> de </w:t>
        </w:r>
      </w:ins>
      <w:ins w:id="23" w:author="César Gamboa" w:date="2020-06-24T11:06:00Z">
        <w:r w:rsidR="00257CF0">
          <w:t>Thomas Golob</w:t>
        </w:r>
      </w:ins>
      <w:ins w:id="24" w:author="César Gamboa" w:date="2020-06-24T10:59:00Z">
        <w:r w:rsidR="00313D05">
          <w:t xml:space="preserve"> </w:t>
        </w:r>
      </w:ins>
      <w:ins w:id="25" w:author="César Gamboa" w:date="2020-06-24T11:05:00Z">
        <w:r w:rsidR="0042604A">
          <w:t>[@golob]</w:t>
        </w:r>
      </w:ins>
      <w:ins w:id="26" w:author="César Gamboa" w:date="2020-06-24T10:58:00Z">
        <w:r w:rsidR="00783902">
          <w:t xml:space="preserve"> </w:t>
        </w:r>
      </w:ins>
      <w:ins w:id="27" w:author="César Gamboa" w:date="2020-06-24T10:57:00Z">
        <w:r w:rsidR="00DD1D92">
          <w:t>muestra</w:t>
        </w:r>
      </w:ins>
      <w:ins w:id="28" w:author="César Gamboa" w:date="2020-06-24T10:59:00Z">
        <w:r w:rsidR="00783902">
          <w:t>n</w:t>
        </w:r>
      </w:ins>
      <w:ins w:id="29" w:author="César Gamboa" w:date="2020-06-24T10:57:00Z">
        <w:r w:rsidR="00DD1D92">
          <w:t xml:space="preserve"> la aplicación de los SEM en fenómenos</w:t>
        </w:r>
      </w:ins>
      <w:ins w:id="30" w:author="César Gamboa" w:date="2020-06-24T10:53:00Z">
        <w:r w:rsidR="00CE61DE">
          <w:t xml:space="preserve"> </w:t>
        </w:r>
      </w:ins>
      <w:ins w:id="31" w:author="César Gamboa" w:date="2020-06-24T10:57:00Z">
        <w:r w:rsidR="00DD1D92">
          <w:t>económicos</w:t>
        </w:r>
      </w:ins>
      <w:ins w:id="32" w:author="César Gamboa" w:date="2020-06-24T10:59:00Z">
        <w:r w:rsidR="00313D05">
          <w:t xml:space="preserve">, o bien en investigación de mercados como sugieren los trabajos de </w:t>
        </w:r>
      </w:ins>
      <w:ins w:id="33" w:author="César Gamboa" w:date="2020-06-24T11:00:00Z">
        <w:r w:rsidR="00AC382F">
          <w:t xml:space="preserve"> Bagozzi</w:t>
        </w:r>
      </w:ins>
      <w:ins w:id="34" w:author="César Gamboa" w:date="2020-06-24T11:08:00Z">
        <w:r w:rsidR="000C77C3">
          <w:t xml:space="preserve"> [@bagozzi]</w:t>
        </w:r>
      </w:ins>
      <w:ins w:id="35" w:author="César Gamboa" w:date="2020-06-24T11:00:00Z">
        <w:r w:rsidR="00AC382F">
          <w:t xml:space="preserve"> y Chin</w:t>
        </w:r>
      </w:ins>
      <w:ins w:id="36" w:author="César Gamboa" w:date="2020-06-24T11:09:00Z">
        <w:r w:rsidR="00C46468">
          <w:t xml:space="preserve"> [@chin]</w:t>
        </w:r>
      </w:ins>
      <w:r>
        <w:t xml:space="preserve">. </w:t>
      </w:r>
      <w:commentRangeStart w:id="37"/>
      <w:commentRangeStart w:id="38"/>
      <w:r>
        <w:t>Según Beran y Violato (2010), la cantidad de referencias a SEM en 1994 fueron de 164, aumentaron a 343 en el 2000 y llegaron a 742 en el 2009</w:t>
      </w:r>
      <w:commentRangeEnd w:id="37"/>
      <w:r w:rsidR="00FF30A6">
        <w:rPr>
          <w:rStyle w:val="Refdecomentario"/>
        </w:rPr>
        <w:commentReference w:id="37"/>
      </w:r>
      <w:commentRangeEnd w:id="38"/>
      <w:r w:rsidR="00C46468">
        <w:rPr>
          <w:rStyle w:val="Refdecomentario"/>
        </w:rPr>
        <w:commentReference w:id="38"/>
      </w:r>
      <w:r>
        <w:t>, lo cual es una señal de que muchos investigadores alrededor del mundo están mostrando cada vez más interés en este tipo de estudios, pues representan una potente herramienta para la investigación partiendo de la teoría sustantiva que poseen los diversos estudios.</w:t>
      </w:r>
    </w:p>
    <w:p w14:paraId="04C4F8A1" w14:textId="09A432CE" w:rsidR="00851EED" w:rsidRDefault="00D5262E">
      <w:pPr>
        <w:spacing w:after="119"/>
        <w:ind w:left="-5"/>
      </w:pPr>
      <w:r>
        <w:t xml:space="preserve">Uno de los principales campos de aplicación de los SEM son las ciencias sociales, pues se busca explicar y/o predecir con un grado de validez el comportamiento específico de una o varias personas en grupo. Teniendo siempre en consideración (aunque de forma limitada) las condiciones que afectan a cada individuo involucrado en el estudio, así como las características propias de su entorno, </w:t>
      </w:r>
      <w:commentRangeStart w:id="39"/>
      <w:r>
        <w:t>los grupos de investigación pueden definir factores</w:t>
      </w:r>
      <w:ins w:id="40" w:author="César Gamboa" w:date="2020-06-24T11:12:00Z">
        <w:r w:rsidR="00D04159">
          <w:t>,</w:t>
        </w:r>
      </w:ins>
      <w:del w:id="41" w:author="César Gamboa" w:date="2020-06-24T11:12:00Z">
        <w:r w:rsidDel="00D04159">
          <w:delText xml:space="preserve"> y</w:delText>
        </w:r>
      </w:del>
      <w:r>
        <w:t xml:space="preserve"> </w:t>
      </w:r>
      <w:ins w:id="42" w:author="César Gamboa" w:date="2020-06-24T11:12:00Z">
        <w:r w:rsidR="004218EA">
          <w:t xml:space="preserve">las </w:t>
        </w:r>
      </w:ins>
      <w:r>
        <w:t>relaciones latentes</w:t>
      </w:r>
      <w:ins w:id="43" w:author="César Gamboa" w:date="2020-06-24T11:12:00Z">
        <w:r w:rsidR="004218EA">
          <w:t xml:space="preserve"> y de causalidad entre ellos</w:t>
        </w:r>
      </w:ins>
      <w:r>
        <w:t xml:space="preserve"> que se encuentran implícitas en el comportamiento humano. </w:t>
      </w:r>
      <w:commentRangeEnd w:id="39"/>
      <w:r w:rsidR="00FF30A6">
        <w:rPr>
          <w:rStyle w:val="Refdecomentario"/>
        </w:rPr>
        <w:commentReference w:id="39"/>
      </w:r>
      <w:r>
        <w:t xml:space="preserve">Este tipo de investigaciones permite entender los fenómenos no solo de forma descriptiva, sino que es posible también determinar relaciones de causalidad (Tarka, </w:t>
      </w:r>
      <w:r>
        <w:rPr>
          <w:color w:val="0000FF"/>
        </w:rPr>
        <w:t>2018</w:t>
      </w:r>
      <w:r>
        <w:t>).</w:t>
      </w:r>
    </w:p>
    <w:p w14:paraId="04C4F8A2" w14:textId="11D690ED" w:rsidR="00851EED" w:rsidRDefault="00D5262E">
      <w:pPr>
        <w:spacing w:after="366"/>
        <w:ind w:left="-5"/>
      </w:pPr>
      <w:commentRangeStart w:id="44"/>
      <w:commentRangeStart w:id="45"/>
      <w:r>
        <w:t>Las variables indicadoras que sirven para construir las relaciones implícitas en cuestión,</w:t>
      </w:r>
      <w:ins w:id="46" w:author="César Gamboa" w:date="2020-06-24T11:13:00Z">
        <w:r w:rsidR="00F66CD7">
          <w:t xml:space="preserve">  estas relaciones implícitas son</w:t>
        </w:r>
      </w:ins>
      <w:del w:id="47" w:author="César Gamboa" w:date="2020-06-24T11:13:00Z">
        <w:r w:rsidDel="00F66CD7">
          <w:delText xml:space="preserve"> llamadas</w:delText>
        </w:r>
      </w:del>
      <w:r>
        <w:t xml:space="preserve"> comúnmente</w:t>
      </w:r>
      <w:ins w:id="48" w:author="César Gamboa" w:date="2020-06-24T11:13:00Z">
        <w:r w:rsidR="00F66CD7">
          <w:t xml:space="preserve"> llamadas</w:t>
        </w:r>
      </w:ins>
      <w:r>
        <w:t xml:space="preserve"> constructos</w:t>
      </w:r>
      <w:commentRangeEnd w:id="44"/>
      <w:r w:rsidR="00FF30A6">
        <w:rPr>
          <w:rStyle w:val="Refdecomentario"/>
        </w:rPr>
        <w:commentReference w:id="44"/>
      </w:r>
      <w:commentRangeEnd w:id="45"/>
      <w:r w:rsidR="00F66CD7">
        <w:rPr>
          <w:rStyle w:val="Refdecomentario"/>
        </w:rPr>
        <w:commentReference w:id="45"/>
      </w:r>
      <w:r>
        <w:t>, pueden llegar a comportarse de manera muy diversa. Las ciencias sociales, al trabajar con seres humanos, es común trabajar con variables cuyo comportamiento es particularmente irregular, presentando valores muy distintos entre los sujetos de estudio, generando de esta manera que los indicadores de manera multivariada no sigan una distribución normal, lo cual representa un supuesto fundamental al trabajar con SEM (</w:t>
      </w:r>
      <w:commentRangeStart w:id="49"/>
      <w:r>
        <w:t xml:space="preserve">Sura-Fonseca, </w:t>
      </w:r>
      <w:r>
        <w:rPr>
          <w:color w:val="0000FF"/>
        </w:rPr>
        <w:t>2020</w:t>
      </w:r>
      <w:commentRangeEnd w:id="49"/>
      <w:r w:rsidR="00FF30A6">
        <w:rPr>
          <w:rStyle w:val="Refdecomentario"/>
        </w:rPr>
        <w:commentReference w:id="49"/>
      </w:r>
      <w:r>
        <w:t>)</w:t>
      </w:r>
      <w:ins w:id="50" w:author="César Gamboa" w:date="2020-06-24T11:29:00Z">
        <w:r w:rsidR="0045632F">
          <w:t xml:space="preserve">, esta condición puede afectar </w:t>
        </w:r>
        <w:r w:rsidR="00F762FE">
          <w:t>negativamente l</w:t>
        </w:r>
      </w:ins>
      <w:ins w:id="51" w:author="César Gamboa" w:date="2020-06-24T11:30:00Z">
        <w:r w:rsidR="00735C17">
          <w:t>a estimación del modelo y sus estadísticos de bondad de ajuste</w:t>
        </w:r>
      </w:ins>
      <w:ins w:id="52" w:author="César Gamboa" w:date="2020-06-24T11:31:00Z">
        <w:r w:rsidR="00BC06CF">
          <w:t xml:space="preserve">, llevando a pérdidas en la potencia </w:t>
        </w:r>
        <w:r w:rsidR="001D4844">
          <w:t>[@foss] o a</w:t>
        </w:r>
      </w:ins>
      <w:ins w:id="53" w:author="César Gamboa" w:date="2020-06-24T11:32:00Z">
        <w:r w:rsidR="00447B0A">
          <w:t xml:space="preserve">l caso </w:t>
        </w:r>
      </w:ins>
      <w:ins w:id="54" w:author="César Gamboa" w:date="2020-06-24T11:35:00Z">
        <w:r w:rsidR="005204FE">
          <w:t xml:space="preserve">de </w:t>
        </w:r>
        <w:r w:rsidR="000100C2">
          <w:t>desca</w:t>
        </w:r>
      </w:ins>
      <w:ins w:id="55" w:author="César Gamboa" w:date="2020-06-24T11:36:00Z">
        <w:r w:rsidR="000100C2">
          <w:t>rtar modelos que podrían ser adecuados solo por presentar un mal ajuste</w:t>
        </w:r>
      </w:ins>
      <w:ins w:id="56" w:author="César Gamboa" w:date="2020-06-24T11:37:00Z">
        <w:r w:rsidR="00BD288F">
          <w:t xml:space="preserve"> [@andreassen]</w:t>
        </w:r>
      </w:ins>
      <w:ins w:id="57" w:author="César Gamboa" w:date="2020-06-24T11:38:00Z">
        <w:r w:rsidR="00745F38">
          <w:t>.</w:t>
        </w:r>
      </w:ins>
      <w:del w:id="58" w:author="César Gamboa" w:date="2020-06-24T11:35:00Z">
        <w:r w:rsidDel="005204FE">
          <w:delText>.</w:delText>
        </w:r>
      </w:del>
      <w:r>
        <w:t xml:space="preserve"> El no cumplimiento de este </w:t>
      </w:r>
      <w:r>
        <w:lastRenderedPageBreak/>
        <w:t>supuesto puede deberse, entre otras cosas, a medidas particularmente altas o bajas de una medida estadística en específico: La kurtosis.</w:t>
      </w:r>
    </w:p>
    <w:p w14:paraId="04C4F8A3" w14:textId="77777777" w:rsidR="00851EED" w:rsidRDefault="00D5262E">
      <w:pPr>
        <w:pStyle w:val="Ttulo2"/>
        <w:ind w:left="463" w:hanging="478"/>
      </w:pPr>
      <w:bookmarkStart w:id="59" w:name="_Toc18519"/>
      <w:r>
        <w:t>El problema</w:t>
      </w:r>
      <w:bookmarkEnd w:id="59"/>
    </w:p>
    <w:p w14:paraId="5F7BD43A" w14:textId="77777777" w:rsidR="00E46FA5" w:rsidRDefault="00D5262E">
      <w:pPr>
        <w:ind w:left="-5"/>
        <w:rPr>
          <w:ins w:id="60" w:author="César Gamboa" w:date="2020-06-24T11:43:00Z"/>
        </w:rPr>
      </w:pPr>
      <w:r>
        <w:t xml:space="preserve">Si al trabajar con un SEM no se cumple el supuesto de normalidad multivariada y además el modelo se estima vía </w:t>
      </w:r>
      <w:commentRangeStart w:id="61"/>
      <w:r>
        <w:t>máxima verosimilitud</w:t>
      </w:r>
      <w:ins w:id="62" w:author="César Gamboa" w:date="2020-06-24T11:39:00Z">
        <w:r w:rsidR="00367B61">
          <w:t>, que al día de hoy se mantiene como el método de estimación más extendido,</w:t>
        </w:r>
      </w:ins>
      <w:r>
        <w:t xml:space="preserve"> </w:t>
      </w:r>
      <w:commentRangeEnd w:id="61"/>
      <w:r w:rsidR="00FF30A6">
        <w:rPr>
          <w:rStyle w:val="Refdecomentario"/>
        </w:rPr>
        <w:commentReference w:id="61"/>
      </w:r>
      <w:r>
        <w:t xml:space="preserve">podría cometerse el error de sobreestimar el estadístico chi-cuadrado, el cual sirve de referencia para conocer la magnitud de la diferencia entre la matriz de covariancias estimadas por el modelo con la obtenida en la muestra. Lo anterior suele llevar al rechazar modelos </w:t>
      </w:r>
      <w:commentRangeStart w:id="63"/>
      <w:commentRangeStart w:id="64"/>
      <w:r>
        <w:t xml:space="preserve">que en realidad resumen bien la realidad </w:t>
      </w:r>
      <w:commentRangeEnd w:id="63"/>
      <w:r w:rsidR="00FF30A6">
        <w:rPr>
          <w:rStyle w:val="Refdecomentario"/>
        </w:rPr>
        <w:commentReference w:id="63"/>
      </w:r>
      <w:commentRangeEnd w:id="64"/>
      <w:r w:rsidR="00824DA4">
        <w:rPr>
          <w:rStyle w:val="Refdecomentario"/>
        </w:rPr>
        <w:commentReference w:id="64"/>
      </w:r>
      <w:ins w:id="65" w:author="César Gamboa" w:date="2020-06-24T11:40:00Z">
        <w:r w:rsidR="0096344C">
          <w:t xml:space="preserve">para </w:t>
        </w:r>
        <w:r w:rsidR="0061275A">
          <w:t>dar una mejor explicación del por qué sucede un fenómeno</w:t>
        </w:r>
        <w:r w:rsidR="00824DA4">
          <w:t xml:space="preserve">, </w:t>
        </w:r>
      </w:ins>
      <w:r>
        <w:t xml:space="preserve">y además a la subestimación de los errores asociados a los parámetros, lo cual genera </w:t>
      </w:r>
      <w:commentRangeStart w:id="66"/>
      <w:r>
        <w:t xml:space="preserve">interpretaciones inadecuadas </w:t>
      </w:r>
      <w:commentRangeEnd w:id="66"/>
      <w:r w:rsidR="00FF30A6">
        <w:rPr>
          <w:rStyle w:val="Refdecomentario"/>
        </w:rPr>
        <w:commentReference w:id="66"/>
      </w:r>
      <w:r>
        <w:t xml:space="preserve">en lo referente a la </w:t>
      </w:r>
      <w:commentRangeStart w:id="67"/>
      <w:r>
        <w:t>significancia</w:t>
      </w:r>
      <w:commentRangeEnd w:id="67"/>
      <w:r w:rsidR="00833892">
        <w:rPr>
          <w:rStyle w:val="Refdecomentario"/>
        </w:rPr>
        <w:commentReference w:id="67"/>
      </w:r>
      <w:ins w:id="68" w:author="César Gamboa" w:date="2020-06-24T11:42:00Z">
        <w:r w:rsidR="00BE3069">
          <w:t xml:space="preserve"> estadística</w:t>
        </w:r>
      </w:ins>
      <w:r>
        <w:t xml:space="preserve"> de las relaciones planteadas por el modelo teórico.</w:t>
      </w:r>
    </w:p>
    <w:p w14:paraId="385B42DB" w14:textId="7F567A57" w:rsidR="00E46FA5" w:rsidRDefault="00E46FA5">
      <w:pPr>
        <w:ind w:left="-5"/>
        <w:rPr>
          <w:ins w:id="69" w:author="César Gamboa" w:date="2020-06-24T11:43:00Z"/>
        </w:rPr>
      </w:pPr>
    </w:p>
    <w:p w14:paraId="33A04960" w14:textId="3E60D387" w:rsidR="00E46FA5" w:rsidRDefault="00491212">
      <w:pPr>
        <w:ind w:left="-5"/>
        <w:rPr>
          <w:ins w:id="70" w:author="César Gamboa" w:date="2020-06-24T11:43:00Z"/>
        </w:rPr>
      </w:pPr>
      <w:ins w:id="71" w:author="César Gamboa" w:date="2020-06-24T11:44:00Z">
        <w:r>
          <w:t>Es posibl</w:t>
        </w:r>
      </w:ins>
      <w:ins w:id="72" w:author="César Gamboa" w:date="2020-06-24T11:45:00Z">
        <w:r>
          <w:t>e toparse con conjuntos de datos que</w:t>
        </w:r>
        <w:r w:rsidR="000B6D9E">
          <w:t>, en su conjunto, no presenten una distribución normal multivariada</w:t>
        </w:r>
        <w:r w:rsidR="002B4324">
          <w:t xml:space="preserve"> debido </w:t>
        </w:r>
      </w:ins>
      <w:ins w:id="73" w:author="César Gamboa" w:date="2020-06-24T11:46:00Z">
        <w:r w:rsidR="002B4324">
          <w:t xml:space="preserve">a la </w:t>
        </w:r>
        <w:r w:rsidR="00DD705F">
          <w:t xml:space="preserve">muy </w:t>
        </w:r>
        <w:r w:rsidR="002B4324">
          <w:t xml:space="preserve">alta </w:t>
        </w:r>
        <w:r w:rsidR="00DD705F">
          <w:t xml:space="preserve">o muy baja </w:t>
        </w:r>
        <w:r w:rsidR="002B4324">
          <w:t>concentración de datos</w:t>
        </w:r>
      </w:ins>
      <w:ins w:id="74" w:author="César Gamboa" w:date="2020-06-24T11:45:00Z">
        <w:r w:rsidR="002B4324">
          <w:t xml:space="preserve"> </w:t>
        </w:r>
      </w:ins>
      <w:ins w:id="75" w:author="César Gamboa" w:date="2020-06-24T11:46:00Z">
        <w:r w:rsidR="00DD705F">
          <w:t>alrededor de la zona central de s</w:t>
        </w:r>
      </w:ins>
      <w:ins w:id="76" w:author="César Gamboa" w:date="2020-06-24T11:47:00Z">
        <w:r w:rsidR="00DD705F">
          <w:t>u</w:t>
        </w:r>
      </w:ins>
      <w:ins w:id="77" w:author="César Gamboa" w:date="2020-06-24T11:46:00Z">
        <w:r w:rsidR="00DD705F">
          <w:t xml:space="preserve"> distribución</w:t>
        </w:r>
      </w:ins>
      <w:ins w:id="78" w:author="César Gamboa" w:date="2020-06-24T11:47:00Z">
        <w:r w:rsidR="00DD705F">
          <w:t>. Este comportamiento se mide mediante un estadístico llamado kurtosis</w:t>
        </w:r>
        <w:r w:rsidR="0035664B">
          <w:t>, que describe qué tan aplanada o empinada es la dist</w:t>
        </w:r>
      </w:ins>
      <w:ins w:id="79" w:author="César Gamboa" w:date="2020-06-24T11:48:00Z">
        <w:r w:rsidR="0035664B">
          <w:t>ribución</w:t>
        </w:r>
        <w:r w:rsidR="009076FD">
          <w:t xml:space="preserve">, dependiendo de este estadístico, </w:t>
        </w:r>
        <w:r w:rsidR="001104C0">
          <w:t>es posible saber si los datos atentan con</w:t>
        </w:r>
      </w:ins>
      <w:ins w:id="80" w:author="César Gamboa" w:date="2020-06-24T11:49:00Z">
        <w:r w:rsidR="001104C0">
          <w:t>tra la presencia de una distribución normal</w:t>
        </w:r>
        <w:r w:rsidR="003162DA">
          <w:t>. Trabajos como</w:t>
        </w:r>
        <w:r w:rsidR="00D52B72">
          <w:t xml:space="preserve"> </w:t>
        </w:r>
      </w:ins>
      <w:ins w:id="81" w:author="César Gamboa" w:date="2020-06-24T11:50:00Z">
        <w:r w:rsidR="00D52B72">
          <w:t xml:space="preserve">el de Sura-Fonseca (2020) o </w:t>
        </w:r>
        <w:r w:rsidR="008C2438">
          <w:t xml:space="preserve">el de Tor Andreassen (2006) </w:t>
        </w:r>
        <w:r w:rsidR="00B57498">
          <w:t xml:space="preserve">han </w:t>
        </w:r>
      </w:ins>
      <w:ins w:id="82" w:author="César Gamboa" w:date="2020-06-24T11:51:00Z">
        <w:r w:rsidR="00B57498">
          <w:t>abierto brechas de investigación para esta problemática.</w:t>
        </w:r>
      </w:ins>
    </w:p>
    <w:p w14:paraId="1CF50892" w14:textId="77777777" w:rsidR="00E46FA5" w:rsidRDefault="00E46FA5">
      <w:pPr>
        <w:ind w:left="-5"/>
        <w:rPr>
          <w:ins w:id="83" w:author="César Gamboa" w:date="2020-06-24T11:43:00Z"/>
        </w:rPr>
      </w:pPr>
    </w:p>
    <w:p w14:paraId="04C4F8A4" w14:textId="2C89AA69" w:rsidR="00851EED" w:rsidRDefault="00D5262E">
      <w:pPr>
        <w:ind w:left="-5"/>
      </w:pPr>
      <w:r>
        <w:t xml:space="preserve"> </w:t>
      </w:r>
      <w:commentRangeStart w:id="84"/>
      <w:commentRangeStart w:id="85"/>
      <w:r>
        <w:t xml:space="preserve">Considerar distintos niveles de kurtosis </w:t>
      </w:r>
      <w:commentRangeEnd w:id="84"/>
      <w:r w:rsidR="00833892">
        <w:rPr>
          <w:rStyle w:val="Refdecomentario"/>
        </w:rPr>
        <w:commentReference w:id="84"/>
      </w:r>
      <w:commentRangeEnd w:id="85"/>
      <w:r w:rsidR="00C57017">
        <w:rPr>
          <w:rStyle w:val="Refdecomentario"/>
        </w:rPr>
        <w:commentReference w:id="85"/>
      </w:r>
      <w:r>
        <w:t xml:space="preserve">permite conocer el impacto que esta medida tiene sobre las estimaciones de un SEM dependiendo del tamaño de muestra utilizado (Muthen &amp; Kaplan, </w:t>
      </w:r>
      <w:r>
        <w:rPr>
          <w:color w:val="0000FF"/>
        </w:rPr>
        <w:t>1992</w:t>
      </w:r>
      <w:r>
        <w:t>).</w:t>
      </w:r>
    </w:p>
    <w:p w14:paraId="04C4F8A5" w14:textId="77777777" w:rsidR="00851EED" w:rsidRDefault="00D5262E">
      <w:pPr>
        <w:tabs>
          <w:tab w:val="center" w:pos="8605"/>
          <w:tab w:val="right" w:pos="10772"/>
        </w:tabs>
        <w:spacing w:after="575" w:line="379" w:lineRule="auto"/>
        <w:ind w:left="0" w:right="-15" w:firstLine="0"/>
        <w:jc w:val="left"/>
      </w:pPr>
      <w:r>
        <w:rPr>
          <w:sz w:val="22"/>
        </w:rPr>
        <w:tab/>
      </w:r>
      <w:r>
        <w:t>1.3</w:t>
      </w:r>
      <w:r>
        <w:tab/>
        <w:t>Objetivos del estudio</w:t>
      </w:r>
    </w:p>
    <w:p w14:paraId="04C4F8A6" w14:textId="77777777" w:rsidR="00851EED" w:rsidRDefault="00D5262E">
      <w:pPr>
        <w:pStyle w:val="Ttulo2"/>
        <w:ind w:left="463" w:hanging="478"/>
      </w:pPr>
      <w:bookmarkStart w:id="86" w:name="_Toc18520"/>
      <w:r>
        <w:t>Objetivos del estudio</w:t>
      </w:r>
      <w:bookmarkEnd w:id="86"/>
    </w:p>
    <w:p w14:paraId="04C4F8A7" w14:textId="0F8CF10C" w:rsidR="00851EED" w:rsidRDefault="00D5262E">
      <w:pPr>
        <w:spacing w:after="300"/>
        <w:ind w:left="-5"/>
      </w:pPr>
      <w:r>
        <w:t>La presente investigación busca estudiar el efecto que tienen distintos niveles de kurtosis en varios tamaños de muestra sobre las estimaciones de un SEM</w:t>
      </w:r>
      <w:commentRangeStart w:id="87"/>
      <w:r>
        <w:t xml:space="preserve">. Para ello, </w:t>
      </w:r>
      <w:ins w:id="88" w:author="César Gamboa" w:date="2020-06-24T11:52:00Z">
        <w:r w:rsidR="00424645">
          <w:t xml:space="preserve">se ha </w:t>
        </w:r>
      </w:ins>
      <w:del w:id="89" w:author="César Gamboa" w:date="2020-06-24T11:52:00Z">
        <w:r w:rsidDel="000D0F6A">
          <w:delText>tomando</w:delText>
        </w:r>
      </w:del>
      <w:ins w:id="90" w:author="César Gamboa" w:date="2020-06-24T11:52:00Z">
        <w:r w:rsidR="000D0F6A">
          <w:t>tomado</w:t>
        </w:r>
      </w:ins>
      <w:r>
        <w:t xml:space="preserve"> como base un estudio de la Universidad de California (Gao, Mokhtarian, &amp; Johnston, </w:t>
      </w:r>
      <w:r>
        <w:rPr>
          <w:color w:val="0000FF"/>
        </w:rPr>
        <w:t>2008</w:t>
      </w:r>
      <w:r>
        <w:t>)</w:t>
      </w:r>
      <w:ins w:id="91" w:author="César Gamboa" w:date="2020-06-24T11:55:00Z">
        <w:r w:rsidR="001B3FFF">
          <w:t xml:space="preserve"> por ser</w:t>
        </w:r>
        <w:r w:rsidR="007B015E">
          <w:t xml:space="preserve"> uno de los trabajos más recientes en cuanto a planteamiento de tamaños de muestra y kurtosis para la simulació</w:t>
        </w:r>
      </w:ins>
      <w:ins w:id="92" w:author="César Gamboa" w:date="2020-06-24T11:56:00Z">
        <w:r w:rsidR="007B015E">
          <w:t>n de datos multivariados</w:t>
        </w:r>
        <w:r w:rsidR="00321730">
          <w:t>.</w:t>
        </w:r>
      </w:ins>
      <w:ins w:id="93" w:author="César Gamboa" w:date="2020-06-24T11:52:00Z">
        <w:r w:rsidR="00424645">
          <w:t xml:space="preserve"> </w:t>
        </w:r>
      </w:ins>
      <w:del w:id="94" w:author="César Gamboa" w:date="2020-06-24T11:56:00Z">
        <w:r w:rsidDel="00321730">
          <w:delText xml:space="preserve"> se </w:delText>
        </w:r>
      </w:del>
      <w:ins w:id="95" w:author="César Gamboa" w:date="2020-06-24T11:56:00Z">
        <w:r w:rsidR="00321730">
          <w:t xml:space="preserve">Se </w:t>
        </w:r>
      </w:ins>
      <w:r>
        <w:t>plantean</w:t>
      </w:r>
      <w:ins w:id="96" w:author="César Gamboa" w:date="2020-06-24T11:56:00Z">
        <w:r w:rsidR="00321730">
          <w:t xml:space="preserve"> </w:t>
        </w:r>
      </w:ins>
      <w:del w:id="97" w:author="César Gamboa" w:date="2020-06-24T12:10:00Z">
        <w:r w:rsidDel="0019488D">
          <w:delText xml:space="preserve"> </w:delText>
        </w:r>
      </w:del>
      <w:r>
        <w:t>los siguientes objetivos:</w:t>
      </w:r>
      <w:commentRangeEnd w:id="87"/>
      <w:r w:rsidR="000A02E0">
        <w:rPr>
          <w:rStyle w:val="Refdecomentario"/>
        </w:rPr>
        <w:commentReference w:id="87"/>
      </w:r>
    </w:p>
    <w:p w14:paraId="04C4F8A8" w14:textId="77777777" w:rsidR="00851EED" w:rsidRDefault="00D5262E">
      <w:pPr>
        <w:pStyle w:val="Ttulo3"/>
        <w:ind w:left="571" w:hanging="586"/>
      </w:pPr>
      <w:bookmarkStart w:id="98" w:name="_Toc18521"/>
      <w:r>
        <w:t xml:space="preserve">Objetivo </w:t>
      </w:r>
      <w:commentRangeStart w:id="99"/>
      <w:r>
        <w:t>general</w:t>
      </w:r>
      <w:bookmarkEnd w:id="98"/>
      <w:commentRangeEnd w:id="99"/>
      <w:r w:rsidR="007C1F2B">
        <w:rPr>
          <w:rStyle w:val="Refdecomentario"/>
          <w:b w:val="0"/>
        </w:rPr>
        <w:commentReference w:id="99"/>
      </w:r>
      <w:r w:rsidR="007C1F2B">
        <w:t xml:space="preserve">   </w:t>
      </w:r>
    </w:p>
    <w:p w14:paraId="04C4F8A9" w14:textId="70AD352C" w:rsidR="00851EED" w:rsidRDefault="00D5262E">
      <w:pPr>
        <w:spacing w:after="292"/>
        <w:ind w:left="-5"/>
      </w:pPr>
      <w:commentRangeStart w:id="100"/>
      <w:r>
        <w:t xml:space="preserve">Comparar mediante un estudio de simulación </w:t>
      </w:r>
      <w:ins w:id="101" w:author="César Gamboa" w:date="2020-06-24T11:57:00Z">
        <w:r w:rsidR="006E3EFA">
          <w:t xml:space="preserve">los efectos en </w:t>
        </w:r>
      </w:ins>
      <w:r>
        <w:t xml:space="preserve">las estimaciones </w:t>
      </w:r>
      <w:ins w:id="102" w:author="César Gamboa" w:date="2020-06-24T11:57:00Z">
        <w:r w:rsidR="00BE2F62">
          <w:t xml:space="preserve">de cargas factoriales y medidas de ajuste </w:t>
        </w:r>
      </w:ins>
      <w:r>
        <w:t xml:space="preserve">de modelos de ecuaciones estructurales </w:t>
      </w:r>
      <w:ins w:id="103" w:author="César Gamboa" w:date="2020-06-24T11:58:00Z">
        <w:r w:rsidR="00BE2F62">
          <w:t xml:space="preserve">estimados mediante máxima verosimilitud </w:t>
        </w:r>
      </w:ins>
      <w:r>
        <w:t xml:space="preserve">en presencia de variables observadas con niveles de kurtosis de 0, 0.62, 6.65, 21.41 y 13.92 en tamaños de muestra de </w:t>
      </w:r>
      <w:del w:id="104" w:author="César Gamboa" w:date="2020-06-24T11:58:00Z">
        <w:r w:rsidDel="00F55322">
          <w:delText xml:space="preserve">50, </w:delText>
        </w:r>
      </w:del>
      <w:r>
        <w:t xml:space="preserve">100, </w:t>
      </w:r>
      <w:ins w:id="105" w:author="César Gamboa" w:date="2020-06-24T11:59:00Z">
        <w:r w:rsidR="00F25469">
          <w:t>1</w:t>
        </w:r>
        <w:r w:rsidR="00271C30">
          <w:t>20,</w:t>
        </w:r>
      </w:ins>
      <w:ins w:id="106" w:author="César Gamboa" w:date="2020-06-24T12:02:00Z">
        <w:r w:rsidR="00643CF1">
          <w:t xml:space="preserve"> 155,</w:t>
        </w:r>
      </w:ins>
      <w:ins w:id="107" w:author="César Gamboa" w:date="2020-06-24T11:59:00Z">
        <w:r w:rsidR="00271C30">
          <w:t xml:space="preserve"> </w:t>
        </w:r>
      </w:ins>
      <w:r>
        <w:t>200</w:t>
      </w:r>
      <w:ins w:id="108" w:author="César Gamboa" w:date="2020-06-24T11:59:00Z">
        <w:r w:rsidR="00271C30">
          <w:t xml:space="preserve"> y</w:t>
        </w:r>
      </w:ins>
      <w:del w:id="109" w:author="César Gamboa" w:date="2020-06-24T11:59:00Z">
        <w:r w:rsidDel="00271C30">
          <w:delText>,</w:delText>
        </w:r>
      </w:del>
      <w:r>
        <w:t xml:space="preserve"> </w:t>
      </w:r>
      <w:del w:id="110" w:author="César Gamboa" w:date="2020-06-24T11:59:00Z">
        <w:r w:rsidDel="00271C30">
          <w:delText>400 y 800</w:delText>
        </w:r>
      </w:del>
      <w:ins w:id="111" w:author="César Gamboa" w:date="2020-06-24T11:59:00Z">
        <w:r w:rsidR="00271C30">
          <w:t>300</w:t>
        </w:r>
      </w:ins>
      <w:r>
        <w:t>.</w:t>
      </w:r>
      <w:commentRangeEnd w:id="100"/>
      <w:r w:rsidR="000A02E0">
        <w:rPr>
          <w:rStyle w:val="Refdecomentario"/>
        </w:rPr>
        <w:commentReference w:id="100"/>
      </w:r>
    </w:p>
    <w:p w14:paraId="04C4F8AA" w14:textId="77777777" w:rsidR="00851EED" w:rsidRDefault="00D5262E">
      <w:pPr>
        <w:pStyle w:val="Ttulo3"/>
        <w:spacing w:after="300"/>
        <w:ind w:left="571" w:hanging="586"/>
      </w:pPr>
      <w:bookmarkStart w:id="112" w:name="_Toc18522"/>
      <w:r>
        <w:lastRenderedPageBreak/>
        <w:t>Objetivos específicos</w:t>
      </w:r>
      <w:bookmarkEnd w:id="112"/>
    </w:p>
    <w:p w14:paraId="04C4F8AB" w14:textId="77777777" w:rsidR="00851EED" w:rsidRDefault="00D5262E">
      <w:pPr>
        <w:numPr>
          <w:ilvl w:val="0"/>
          <w:numId w:val="1"/>
        </w:numPr>
        <w:spacing w:after="134"/>
        <w:ind w:hanging="270"/>
      </w:pPr>
      <w:r>
        <w:t>Definir como modelo poblacional el obtenido por Sura-Fonseca (2020) con dos variables exógenas y una endógena con tres variables indicadoras cada uno como modelo de referencia teórico cuyas cargas factoriales se utilizarán para la generación de los datos simulados.</w:t>
      </w:r>
    </w:p>
    <w:p w14:paraId="04C4F8AC" w14:textId="77777777" w:rsidR="00851EED" w:rsidRDefault="00D5262E">
      <w:pPr>
        <w:numPr>
          <w:ilvl w:val="0"/>
          <w:numId w:val="1"/>
        </w:numPr>
        <w:spacing w:after="140" w:line="398" w:lineRule="auto"/>
        <w:ind w:hanging="270"/>
      </w:pPr>
      <w:r>
        <w:t>Medir el posible sesgo causado en la estimación de los modelos mediante el estadístico chi-cuadrado del modelo y la raíz del cuadrado medio de error de aproximación (RMSEA), la raíz de residuos de cuadrado medio estandarizado (SRMR) y el índice de bondad de ajuste (GFI).</w:t>
      </w:r>
    </w:p>
    <w:p w14:paraId="04C4F8AD" w14:textId="77777777" w:rsidR="00851EED" w:rsidRDefault="00D5262E" w:rsidP="007C1F2B">
      <w:pPr>
        <w:numPr>
          <w:ilvl w:val="0"/>
          <w:numId w:val="1"/>
        </w:numPr>
        <w:spacing w:after="401" w:line="259" w:lineRule="auto"/>
        <w:ind w:hanging="270"/>
      </w:pPr>
      <w:r>
        <w:t>Comparar los valores poblacionales de las cargas factoriales con los obtenidos en las simulaciones.</w:t>
      </w:r>
      <w:r w:rsidR="007C1F2B">
        <w:t xml:space="preserve"> </w:t>
      </w:r>
    </w:p>
    <w:p w14:paraId="04C4F8AE" w14:textId="77777777" w:rsidR="00851EED" w:rsidRDefault="00D5262E">
      <w:pPr>
        <w:numPr>
          <w:ilvl w:val="0"/>
          <w:numId w:val="1"/>
        </w:numPr>
        <w:spacing w:after="401"/>
        <w:ind w:hanging="270"/>
      </w:pPr>
      <w:r>
        <w:t>Publicar en una revista científica con revisión por pares el manuscrito final, en forma de un artículo científico.</w:t>
      </w:r>
    </w:p>
    <w:p w14:paraId="04C4F8AF" w14:textId="77777777" w:rsidR="00851EED" w:rsidRDefault="00D5262E">
      <w:pPr>
        <w:pStyle w:val="Ttulo2"/>
        <w:ind w:left="463" w:hanging="478"/>
      </w:pPr>
      <w:bookmarkStart w:id="113" w:name="_Toc18523"/>
      <w:r>
        <w:t>Metodología de la investigación</w:t>
      </w:r>
      <w:bookmarkEnd w:id="113"/>
    </w:p>
    <w:p w14:paraId="04C4F8B0" w14:textId="1BDECC21" w:rsidR="00851EED" w:rsidRDefault="00D5262E">
      <w:pPr>
        <w:ind w:left="-5"/>
      </w:pPr>
      <w:r>
        <w:t xml:space="preserve">De esta manera, el presente estudio consiste en </w:t>
      </w:r>
      <w:del w:id="114" w:author="César Gamboa" w:date="2020-06-24T12:00:00Z">
        <w:r w:rsidDel="005E3BD5">
          <w:delText xml:space="preserve">en </w:delText>
        </w:r>
      </w:del>
      <w:r>
        <w:t>simular datos no normales multivariados con diferentes tamaños de muestra y kurtosis para la estimación de SEM tomando como punto modelo de referencia el obtenido por Sura-Fonseca para las habilidades cuantitativas, el cual consiste en dos variables exógenas y una endógena. Se realizaron 2000 conjuntos de datos para cada escenario de simulación y se comparan las estimaciones de tanto de las cargas factoriales como de varios estadísticos de bondad de ajuste que serán descritos más adelante.</w:t>
      </w:r>
    </w:p>
    <w:p w14:paraId="04C4F8B1" w14:textId="77777777" w:rsidR="00851EED" w:rsidRDefault="00D5262E">
      <w:pPr>
        <w:spacing w:after="674" w:line="379" w:lineRule="auto"/>
        <w:ind w:right="-15"/>
        <w:jc w:val="right"/>
      </w:pPr>
      <w:r>
        <w:t>2 METODOLOGÍA</w:t>
      </w:r>
    </w:p>
    <w:p w14:paraId="04C4F8B2" w14:textId="77777777" w:rsidR="00851EED" w:rsidRDefault="00D5262E">
      <w:pPr>
        <w:pStyle w:val="Ttulo1"/>
        <w:ind w:left="308" w:hanging="323"/>
      </w:pPr>
      <w:bookmarkStart w:id="115" w:name="_Toc18524"/>
      <w:r>
        <w:t>METODOLOGÍA</w:t>
      </w:r>
      <w:bookmarkEnd w:id="115"/>
    </w:p>
    <w:p w14:paraId="04C4F8B3" w14:textId="77777777" w:rsidR="00851EED" w:rsidRDefault="00D5262E">
      <w:pPr>
        <w:pStyle w:val="Ttulo2"/>
        <w:spacing w:after="270"/>
        <w:ind w:left="463" w:hanging="478"/>
      </w:pPr>
      <w:bookmarkStart w:id="116" w:name="_Toc18525"/>
      <w:r>
        <w:t>Generación de datos con kurtosis</w:t>
      </w:r>
      <w:bookmarkEnd w:id="116"/>
    </w:p>
    <w:p w14:paraId="04C4F8B4" w14:textId="77777777" w:rsidR="00851EED" w:rsidRDefault="00D5262E">
      <w:pPr>
        <w:spacing w:after="553"/>
        <w:ind w:left="-5"/>
      </w:pPr>
      <w:r>
        <w:t xml:space="preserve">Los datos fueron simulados mediante la función simulateData() del paquete lavaan (Rosseel, </w:t>
      </w:r>
      <w:r>
        <w:rPr>
          <w:color w:val="0000FF"/>
        </w:rPr>
        <w:t>2012</w:t>
      </w:r>
      <w:r>
        <w:t xml:space="preserve">), el cual utiliza el método propuesto por Vale y Maurelli (Vale &amp; Maurelli, </w:t>
      </w:r>
      <w:r>
        <w:rPr>
          <w:color w:val="0000FF"/>
        </w:rPr>
        <w:t>1983</w:t>
      </w:r>
      <w:r>
        <w:t xml:space="preserve">) para la simulación de datos no normales multivariados. Este método, comúnmente conocido como VM, se basa en el método propuesto por Fleishman (Fleishman, </w:t>
      </w:r>
      <w:r>
        <w:rPr>
          <w:color w:val="0000FF"/>
        </w:rPr>
        <w:t>1978</w:t>
      </w:r>
      <w:r>
        <w:t xml:space="preserve">), el cual, con base en una variable aleatoria distribuida como una normal estándar, permite simular una variable con un promedio, variancia, asimetría y kurtosis dada. El método VM permite especificar, adicionalmente, correlaciones entre las variables a estimar. Para utilizar el método de Fleishman, para generar una cierta variable aleatoria </w:t>
      </w:r>
      <w:r>
        <w:rPr>
          <w:i/>
        </w:rPr>
        <w:t xml:space="preserve">Y </w:t>
      </w:r>
      <w:r>
        <w:t>, se utiliza la siguiente ecuación:</w:t>
      </w:r>
    </w:p>
    <w:p w14:paraId="04C4F8B5" w14:textId="77777777" w:rsidR="00851EED" w:rsidRDefault="00D5262E">
      <w:pPr>
        <w:tabs>
          <w:tab w:val="center" w:pos="5381"/>
          <w:tab w:val="right" w:pos="10772"/>
        </w:tabs>
        <w:spacing w:after="512" w:line="259" w:lineRule="auto"/>
        <w:ind w:left="0" w:firstLine="0"/>
        <w:jc w:val="left"/>
      </w:pPr>
      <w:r>
        <w:rPr>
          <w:sz w:val="22"/>
        </w:rPr>
        <w:tab/>
      </w:r>
      <w:r>
        <w:rPr>
          <w:i/>
        </w:rPr>
        <w:t xml:space="preserve">Y </w:t>
      </w:r>
      <w:r>
        <w:t xml:space="preserve">= </w:t>
      </w:r>
      <w:r>
        <w:rPr>
          <w:i/>
        </w:rPr>
        <w:t xml:space="preserve">a </w:t>
      </w:r>
      <w:r>
        <w:t xml:space="preserve">+ </w:t>
      </w:r>
      <w:r>
        <w:rPr>
          <w:i/>
        </w:rPr>
        <w:t xml:space="preserve">bX </w:t>
      </w:r>
      <w:r>
        <w:t xml:space="preserve">+ </w:t>
      </w:r>
      <w:r>
        <w:rPr>
          <w:i/>
        </w:rPr>
        <w:t>cX</w:t>
      </w:r>
      <w:r>
        <w:rPr>
          <w:vertAlign w:val="superscript"/>
        </w:rPr>
        <w:t xml:space="preserve">2 </w:t>
      </w:r>
      <w:r>
        <w:t xml:space="preserve">+ </w:t>
      </w:r>
      <w:r>
        <w:rPr>
          <w:i/>
        </w:rPr>
        <w:t>dX</w:t>
      </w:r>
      <w:r>
        <w:rPr>
          <w:vertAlign w:val="superscript"/>
        </w:rPr>
        <w:t>3</w:t>
      </w:r>
      <w:r>
        <w:rPr>
          <w:vertAlign w:val="superscript"/>
        </w:rPr>
        <w:tab/>
      </w:r>
      <w:r>
        <w:t>(1)</w:t>
      </w:r>
    </w:p>
    <w:p w14:paraId="04C4F8B6" w14:textId="77777777" w:rsidR="00851EED" w:rsidRDefault="00D5262E">
      <w:pPr>
        <w:spacing w:after="864"/>
        <w:ind w:left="-5"/>
      </w:pPr>
      <w:r>
        <w:t xml:space="preserve">donde </w:t>
      </w:r>
      <w:r>
        <w:rPr>
          <w:i/>
        </w:rPr>
        <w:t xml:space="preserve">X </w:t>
      </w:r>
      <w:commentRangeStart w:id="117"/>
      <w:commentRangeStart w:id="118"/>
      <w:r>
        <w:rPr>
          <w:i/>
        </w:rPr>
        <w:t>∼</w:t>
      </w:r>
      <w:commentRangeEnd w:id="117"/>
      <w:r w:rsidR="00425336">
        <w:rPr>
          <w:rStyle w:val="Refdecomentario"/>
        </w:rPr>
        <w:commentReference w:id="117"/>
      </w:r>
      <w:commentRangeEnd w:id="118"/>
      <w:r w:rsidR="008F6EE7">
        <w:rPr>
          <w:rStyle w:val="Refdecomentario"/>
        </w:rPr>
        <w:commentReference w:id="118"/>
      </w:r>
      <w:r>
        <w:rPr>
          <w:i/>
        </w:rPr>
        <w:t xml:space="preserve"> N</w:t>
      </w:r>
      <w:r>
        <w:t>(0</w:t>
      </w:r>
      <w:r>
        <w:rPr>
          <w:i/>
        </w:rPr>
        <w:t>,</w:t>
      </w:r>
      <w:r>
        <w:t xml:space="preserve">1). Es decir, se puede generar una variable no normal </w:t>
      </w:r>
      <w:r>
        <w:rPr>
          <w:i/>
        </w:rPr>
        <w:t xml:space="preserve">Y </w:t>
      </w:r>
      <w:r>
        <w:t xml:space="preserve">, con sus primeros cuatro momentos iguales a valores especificados, con base en los valores </w:t>
      </w:r>
      <w:r>
        <w:rPr>
          <w:i/>
        </w:rPr>
        <w:t>a</w:t>
      </w:r>
      <w:r>
        <w:t xml:space="preserve">, </w:t>
      </w:r>
      <w:r>
        <w:rPr>
          <w:i/>
        </w:rPr>
        <w:t>b</w:t>
      </w:r>
      <w:r>
        <w:t xml:space="preserve">, </w:t>
      </w:r>
      <w:r>
        <w:rPr>
          <w:i/>
        </w:rPr>
        <w:t xml:space="preserve">c </w:t>
      </w:r>
      <w:r>
        <w:t xml:space="preserve">y </w:t>
      </w:r>
      <w:r>
        <w:rPr>
          <w:i/>
        </w:rPr>
        <w:t xml:space="preserve">d </w:t>
      </w:r>
      <w:r>
        <w:t xml:space="preserve">de la ecuación </w:t>
      </w:r>
      <w:r>
        <w:rPr>
          <w:color w:val="0000FF"/>
        </w:rPr>
        <w:t>1</w:t>
      </w:r>
      <w:r>
        <w:t xml:space="preserve">, con base en una variable normal estándar </w:t>
      </w:r>
      <w:r>
        <w:rPr>
          <w:i/>
        </w:rPr>
        <w:t xml:space="preserve">X </w:t>
      </w:r>
      <w:r>
        <w:t xml:space="preserve">hasta su tercer potencia. Luego, para poder obtener los valores de </w:t>
      </w:r>
      <w:r>
        <w:rPr>
          <w:i/>
        </w:rPr>
        <w:t>a</w:t>
      </w:r>
      <w:r>
        <w:t xml:space="preserve">, </w:t>
      </w:r>
      <w:r>
        <w:rPr>
          <w:i/>
        </w:rPr>
        <w:t>b</w:t>
      </w:r>
      <w:r>
        <w:t xml:space="preserve">, </w:t>
      </w:r>
      <w:r>
        <w:rPr>
          <w:i/>
        </w:rPr>
        <w:t xml:space="preserve">c </w:t>
      </w:r>
      <w:r>
        <w:t xml:space="preserve">y </w:t>
      </w:r>
      <w:r>
        <w:rPr>
          <w:i/>
        </w:rPr>
        <w:t>d</w:t>
      </w:r>
      <w:r>
        <w:t>, se necesitan resolver las siguientes ecuaciones de forma simultánea:</w:t>
      </w:r>
    </w:p>
    <w:p w14:paraId="04C4F8B7" w14:textId="77777777" w:rsidR="00851EED" w:rsidRDefault="00D5262E">
      <w:pPr>
        <w:spacing w:after="281" w:line="265" w:lineRule="auto"/>
        <w:ind w:left="3446"/>
        <w:jc w:val="center"/>
      </w:pPr>
      <w:r>
        <w:rPr>
          <w:i/>
        </w:rPr>
        <w:lastRenderedPageBreak/>
        <w:t>b</w:t>
      </w:r>
      <w:r>
        <w:rPr>
          <w:vertAlign w:val="superscript"/>
        </w:rPr>
        <w:t xml:space="preserve">2 </w:t>
      </w:r>
      <w:r>
        <w:t>+ 6</w:t>
      </w:r>
      <w:r>
        <w:rPr>
          <w:i/>
        </w:rPr>
        <w:t xml:space="preserve">bd </w:t>
      </w:r>
      <w:r>
        <w:t>+ 2</w:t>
      </w:r>
      <w:r>
        <w:rPr>
          <w:i/>
        </w:rPr>
        <w:t>c</w:t>
      </w:r>
      <w:r>
        <w:rPr>
          <w:vertAlign w:val="superscript"/>
        </w:rPr>
        <w:t xml:space="preserve">2 </w:t>
      </w:r>
      <w:r>
        <w:t>+ 15</w:t>
      </w:r>
      <w:r>
        <w:rPr>
          <w:i/>
        </w:rPr>
        <w:t>d</w:t>
      </w:r>
      <w:r>
        <w:rPr>
          <w:vertAlign w:val="superscript"/>
        </w:rPr>
        <w:t>2</w:t>
      </w:r>
      <w:r>
        <w:rPr>
          <w:i/>
        </w:rPr>
        <w:t xml:space="preserve">− </w:t>
      </w:r>
      <w:r>
        <w:t>1 = 0</w:t>
      </w:r>
    </w:p>
    <w:p w14:paraId="04C4F8B8" w14:textId="77777777" w:rsidR="00851EED" w:rsidRDefault="00D5262E">
      <w:pPr>
        <w:spacing w:after="271" w:line="265" w:lineRule="auto"/>
        <w:ind w:left="2988"/>
        <w:jc w:val="center"/>
      </w:pPr>
      <w:r>
        <w:t>2</w:t>
      </w:r>
      <w:r>
        <w:rPr>
          <w:i/>
        </w:rPr>
        <w:t>c</w:t>
      </w:r>
      <w:r>
        <w:t>(</w:t>
      </w:r>
      <w:r>
        <w:rPr>
          <w:i/>
        </w:rPr>
        <w:t>b</w:t>
      </w:r>
      <w:r>
        <w:rPr>
          <w:vertAlign w:val="superscript"/>
        </w:rPr>
        <w:t xml:space="preserve">2 </w:t>
      </w:r>
      <w:r>
        <w:t>+ 24</w:t>
      </w:r>
      <w:r>
        <w:rPr>
          <w:i/>
        </w:rPr>
        <w:t xml:space="preserve">bd </w:t>
      </w:r>
      <w:r>
        <w:t>+ 105</w:t>
      </w:r>
      <w:r>
        <w:rPr>
          <w:i/>
        </w:rPr>
        <w:t>d</w:t>
      </w:r>
      <w:r>
        <w:rPr>
          <w:vertAlign w:val="superscript"/>
        </w:rPr>
        <w:t xml:space="preserve">2 </w:t>
      </w:r>
      <w:r>
        <w:t xml:space="preserve">+ 2) </w:t>
      </w:r>
      <w:r>
        <w:rPr>
          <w:i/>
        </w:rPr>
        <w:t>− γ</w:t>
      </w:r>
      <w:r>
        <w:rPr>
          <w:vertAlign w:val="subscript"/>
        </w:rPr>
        <w:t xml:space="preserve">1 </w:t>
      </w:r>
      <w:r>
        <w:t>= 0</w:t>
      </w:r>
    </w:p>
    <w:p w14:paraId="04C4F8B9" w14:textId="77777777" w:rsidR="00851EED" w:rsidRDefault="00D5262E">
      <w:pPr>
        <w:spacing w:after="525" w:line="265" w:lineRule="auto"/>
        <w:ind w:left="1507" w:right="1497"/>
        <w:jc w:val="center"/>
      </w:pPr>
      <w:r>
        <w:t xml:space="preserve">24 </w:t>
      </w:r>
      <w:r>
        <w:rPr>
          <w:i/>
        </w:rPr>
        <w:t xml:space="preserve">bd </w:t>
      </w:r>
      <w:r>
        <w:t xml:space="preserve">+ </w:t>
      </w:r>
      <w:r>
        <w:rPr>
          <w:i/>
        </w:rPr>
        <w:t>c</w:t>
      </w:r>
      <w:r>
        <w:rPr>
          <w:vertAlign w:val="superscript"/>
        </w:rPr>
        <w:t>2</w:t>
      </w:r>
      <w:r>
        <w:t xml:space="preserve">(1 + </w:t>
      </w:r>
      <w:r>
        <w:rPr>
          <w:i/>
        </w:rPr>
        <w:t>b</w:t>
      </w:r>
      <w:r>
        <w:rPr>
          <w:vertAlign w:val="superscript"/>
        </w:rPr>
        <w:t xml:space="preserve">2 </w:t>
      </w:r>
      <w:r>
        <w:t>+ 28</w:t>
      </w:r>
      <w:r>
        <w:rPr>
          <w:i/>
        </w:rPr>
        <w:t>bd</w:t>
      </w:r>
      <w:r>
        <w:t xml:space="preserve">) + </w:t>
      </w:r>
      <w:r>
        <w:rPr>
          <w:i/>
        </w:rPr>
        <w:t>d</w:t>
      </w:r>
      <w:r>
        <w:rPr>
          <w:vertAlign w:val="superscript"/>
        </w:rPr>
        <w:t>2</w:t>
      </w:r>
      <w:r>
        <w:t>(12 + 48</w:t>
      </w:r>
      <w:r>
        <w:rPr>
          <w:i/>
        </w:rPr>
        <w:t xml:space="preserve">bd </w:t>
      </w:r>
      <w:r>
        <w:t>+ 141</w:t>
      </w:r>
      <w:r>
        <w:rPr>
          <w:i/>
        </w:rPr>
        <w:t>c</w:t>
      </w:r>
      <w:r>
        <w:rPr>
          <w:vertAlign w:val="superscript"/>
        </w:rPr>
        <w:t xml:space="preserve">2 </w:t>
      </w:r>
      <w:r>
        <w:t>+ 225</w:t>
      </w:r>
      <w:r>
        <w:rPr>
          <w:i/>
        </w:rPr>
        <w:t>d</w:t>
      </w:r>
      <w:r>
        <w:rPr>
          <w:vertAlign w:val="superscript"/>
        </w:rPr>
        <w:t>2</w:t>
      </w:r>
      <w:r>
        <w:t>)</w:t>
      </w:r>
      <w:r>
        <w:rPr>
          <w:i/>
        </w:rPr>
        <w:t>− γ</w:t>
      </w:r>
      <w:r>
        <w:rPr>
          <w:vertAlign w:val="subscript"/>
        </w:rPr>
        <w:t xml:space="preserve">2 </w:t>
      </w:r>
      <w:r>
        <w:t>= 0</w:t>
      </w:r>
    </w:p>
    <w:p w14:paraId="04C4F8BA" w14:textId="77777777" w:rsidR="00851EED" w:rsidRDefault="00D5262E">
      <w:pPr>
        <w:spacing w:after="951"/>
        <w:ind w:left="-5"/>
      </w:pPr>
      <w:r>
        <w:t xml:space="preserve">donde </w:t>
      </w:r>
      <w:r>
        <w:rPr>
          <w:i/>
        </w:rPr>
        <w:t>γ</w:t>
      </w:r>
      <w:r>
        <w:rPr>
          <w:vertAlign w:val="subscript"/>
        </w:rPr>
        <w:t xml:space="preserve">1 </w:t>
      </w:r>
      <w:r>
        <w:t xml:space="preserve">es la asimetría deseada y </w:t>
      </w:r>
      <w:r>
        <w:rPr>
          <w:i/>
        </w:rPr>
        <w:t>γ</w:t>
      </w:r>
      <w:r>
        <w:rPr>
          <w:vertAlign w:val="subscript"/>
        </w:rPr>
        <w:t xml:space="preserve">2 </w:t>
      </w:r>
      <w:r>
        <w:t xml:space="preserve">es la kurtosis deseada, además se define </w:t>
      </w:r>
      <w:r>
        <w:rPr>
          <w:i/>
        </w:rPr>
        <w:t xml:space="preserve">a </w:t>
      </w:r>
      <w:r>
        <w:t xml:space="preserve">= </w:t>
      </w:r>
      <w:r>
        <w:rPr>
          <w:i/>
        </w:rPr>
        <w:t>−c</w:t>
      </w:r>
      <w:r>
        <w:t xml:space="preserve">. Con base en las constantes calculadas </w:t>
      </w:r>
      <w:r>
        <w:rPr>
          <w:i/>
        </w:rPr>
        <w:t>a</w:t>
      </w:r>
      <w:r>
        <w:t xml:space="preserve">, </w:t>
      </w:r>
      <w:r>
        <w:rPr>
          <w:i/>
        </w:rPr>
        <w:t>b</w:t>
      </w:r>
      <w:r>
        <w:t xml:space="preserve">, </w:t>
      </w:r>
      <w:r>
        <w:rPr>
          <w:i/>
        </w:rPr>
        <w:t xml:space="preserve">c </w:t>
      </w:r>
      <w:r>
        <w:t xml:space="preserve">y </w:t>
      </w:r>
      <w:r>
        <w:rPr>
          <w:i/>
        </w:rPr>
        <w:t>d</w:t>
      </w:r>
      <w:r>
        <w:t xml:space="preserve">, además de una variable normal estándar, se puede simular variables no normales. Para poder generalizar el método de Fleishman a variables aleatorias multivariantes, Vale y Maurelli proponen una generalización. Esta se basa, para el caso bivariado, en la generación de dos variables aleatorias independientes, </w:t>
      </w:r>
      <w:r>
        <w:rPr>
          <w:i/>
        </w:rPr>
        <w:t>X</w:t>
      </w:r>
      <w:r>
        <w:rPr>
          <w:vertAlign w:val="subscript"/>
        </w:rPr>
        <w:t>1</w:t>
      </w:r>
      <w:r>
        <w:rPr>
          <w:i/>
        </w:rPr>
        <w:t>,X</w:t>
      </w:r>
      <w:r>
        <w:rPr>
          <w:vertAlign w:val="subscript"/>
        </w:rPr>
        <w:t xml:space="preserve">2 </w:t>
      </w:r>
      <w:r>
        <w:rPr>
          <w:i/>
        </w:rPr>
        <w:t>∼N</w:t>
      </w:r>
      <w:r>
        <w:t>(0</w:t>
      </w:r>
      <w:r>
        <w:rPr>
          <w:i/>
        </w:rPr>
        <w:t>,</w:t>
      </w:r>
      <w:r>
        <w:t xml:space="preserve">1), para la cuales se obtienen las constantes </w:t>
      </w:r>
      <w:r>
        <w:rPr>
          <w:i/>
        </w:rPr>
        <w:t>a</w:t>
      </w:r>
      <w:r>
        <w:t xml:space="preserve">, </w:t>
      </w:r>
      <w:r>
        <w:rPr>
          <w:i/>
        </w:rPr>
        <w:t>b</w:t>
      </w:r>
      <w:r>
        <w:t xml:space="preserve">, </w:t>
      </w:r>
      <w:r>
        <w:rPr>
          <w:i/>
        </w:rPr>
        <w:t xml:space="preserve">c </w:t>
      </w:r>
      <w:r>
        <w:t xml:space="preserve">y </w:t>
      </w:r>
      <w:r>
        <w:rPr>
          <w:i/>
        </w:rPr>
        <w:t>d</w:t>
      </w:r>
      <w:r>
        <w:t xml:space="preserve">, para cada una de dichas variables, como se describe en el método de Fleishman, obteniendo así el vector </w:t>
      </w:r>
      <w:r>
        <w:rPr>
          <w:i/>
        </w:rPr>
        <w:t>w</w:t>
      </w:r>
      <w:r>
        <w:rPr>
          <w:vertAlign w:val="subscript"/>
        </w:rPr>
        <w:t>1</w:t>
      </w:r>
      <w:r>
        <w:rPr>
          <w:i/>
          <w:vertAlign w:val="superscript"/>
        </w:rPr>
        <w:t xml:space="preserve">0 </w:t>
      </w:r>
      <w:r>
        <w:t>= (</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 xml:space="preserve">), para el caso de </w:t>
      </w:r>
      <w:r>
        <w:rPr>
          <w:i/>
        </w:rPr>
        <w:t>X</w:t>
      </w:r>
      <w:r>
        <w:rPr>
          <w:vertAlign w:val="subscript"/>
        </w:rPr>
        <w:t>1</w:t>
      </w:r>
      <w:r>
        <w:t xml:space="preserve">, y el vector </w:t>
      </w:r>
      <w:r>
        <w:rPr>
          <w:i/>
        </w:rPr>
        <w:t>w</w:t>
      </w:r>
      <w:r>
        <w:rPr>
          <w:vertAlign w:val="subscript"/>
        </w:rPr>
        <w:t>2</w:t>
      </w:r>
      <w:r>
        <w:rPr>
          <w:i/>
          <w:vertAlign w:val="superscript"/>
        </w:rPr>
        <w:t xml:space="preserve">0 </w:t>
      </w:r>
      <w:r>
        <w:t>= (</w:t>
      </w:r>
      <w:r>
        <w:rPr>
          <w:i/>
        </w:rPr>
        <w:t>a</w:t>
      </w:r>
      <w:r>
        <w:rPr>
          <w:vertAlign w:val="subscript"/>
        </w:rPr>
        <w:t>2</w:t>
      </w:r>
      <w:r>
        <w:rPr>
          <w:i/>
        </w:rPr>
        <w:t>,b</w:t>
      </w:r>
      <w:r>
        <w:rPr>
          <w:vertAlign w:val="subscript"/>
        </w:rPr>
        <w:t>2</w:t>
      </w:r>
      <w:r>
        <w:rPr>
          <w:i/>
        </w:rPr>
        <w:t>,c</w:t>
      </w:r>
      <w:r>
        <w:rPr>
          <w:vertAlign w:val="subscript"/>
        </w:rPr>
        <w:t>2</w:t>
      </w:r>
      <w:r>
        <w:rPr>
          <w:i/>
        </w:rPr>
        <w:t>,d</w:t>
      </w:r>
      <w:r>
        <w:rPr>
          <w:vertAlign w:val="subscript"/>
        </w:rPr>
        <w:t>2</w:t>
      </w:r>
      <w:r>
        <w:t xml:space="preserve">), para el caso de </w:t>
      </w:r>
      <w:r>
        <w:rPr>
          <w:i/>
        </w:rPr>
        <w:t>X</w:t>
      </w:r>
      <w:r>
        <w:rPr>
          <w:vertAlign w:val="subscript"/>
        </w:rPr>
        <w:t>2</w:t>
      </w:r>
      <w:r>
        <w:t xml:space="preserve">. Además, se definen los vectores </w:t>
      </w:r>
      <w:r>
        <w:rPr>
          <w:i/>
        </w:rPr>
        <w:t>x</w:t>
      </w:r>
      <w:r>
        <w:rPr>
          <w:i/>
          <w:vertAlign w:val="superscript"/>
        </w:rPr>
        <w:t>0</w:t>
      </w:r>
      <w:r>
        <w:rPr>
          <w:vertAlign w:val="subscript"/>
        </w:rPr>
        <w:t xml:space="preserve">1 </w:t>
      </w:r>
      <w:r>
        <w:t>= (1</w:t>
      </w:r>
      <w:r>
        <w:rPr>
          <w:i/>
        </w:rPr>
        <w:t>,X</w:t>
      </w:r>
      <w:r>
        <w:rPr>
          <w:vertAlign w:val="subscript"/>
        </w:rPr>
        <w:t>1</w:t>
      </w:r>
      <w:r>
        <w:rPr>
          <w:i/>
        </w:rPr>
        <w:t>,X</w:t>
      </w:r>
      <w:r>
        <w:rPr>
          <w:vertAlign w:val="subscript"/>
        </w:rPr>
        <w:t>1</w:t>
      </w:r>
      <w:r>
        <w:rPr>
          <w:vertAlign w:val="superscript"/>
        </w:rPr>
        <w:t>2</w:t>
      </w:r>
      <w:r>
        <w:rPr>
          <w:i/>
        </w:rPr>
        <w:t>,X</w:t>
      </w:r>
      <w:r>
        <w:rPr>
          <w:vertAlign w:val="subscript"/>
        </w:rPr>
        <w:t>1</w:t>
      </w:r>
      <w:r>
        <w:rPr>
          <w:vertAlign w:val="superscript"/>
        </w:rPr>
        <w:t>3</w:t>
      </w:r>
      <w:r>
        <w:t xml:space="preserve">) y </w:t>
      </w:r>
      <w:r>
        <w:rPr>
          <w:i/>
        </w:rPr>
        <w:t>x</w:t>
      </w:r>
      <w:r>
        <w:rPr>
          <w:i/>
          <w:vertAlign w:val="superscript"/>
        </w:rPr>
        <w:t>0</w:t>
      </w:r>
      <w:r>
        <w:rPr>
          <w:vertAlign w:val="subscript"/>
        </w:rPr>
        <w:t xml:space="preserve">2 </w:t>
      </w:r>
      <w:r>
        <w:t>= (1</w:t>
      </w:r>
      <w:r>
        <w:rPr>
          <w:i/>
        </w:rPr>
        <w:t>,X</w:t>
      </w:r>
      <w:r>
        <w:rPr>
          <w:vertAlign w:val="subscript"/>
        </w:rPr>
        <w:t>2</w:t>
      </w:r>
      <w:r>
        <w:rPr>
          <w:i/>
        </w:rPr>
        <w:t>,X</w:t>
      </w:r>
      <w:r>
        <w:rPr>
          <w:vertAlign w:val="subscript"/>
        </w:rPr>
        <w:t>2</w:t>
      </w:r>
      <w:r>
        <w:rPr>
          <w:vertAlign w:val="superscript"/>
        </w:rPr>
        <w:t>2</w:t>
      </w:r>
      <w:r>
        <w:rPr>
          <w:i/>
        </w:rPr>
        <w:t>,X</w:t>
      </w:r>
      <w:r>
        <w:rPr>
          <w:vertAlign w:val="subscript"/>
        </w:rPr>
        <w:t>2</w:t>
      </w:r>
      <w:r>
        <w:rPr>
          <w:vertAlign w:val="superscript"/>
        </w:rPr>
        <w:t>3</w:t>
      </w:r>
      <w:r>
        <w:t xml:space="preserve">). Por lo tanto, se pueden crear variables no normales, </w:t>
      </w:r>
      <w:r>
        <w:rPr>
          <w:i/>
        </w:rPr>
        <w:t>Y</w:t>
      </w:r>
      <w:r>
        <w:rPr>
          <w:vertAlign w:val="subscript"/>
        </w:rPr>
        <w:t xml:space="preserve">1 </w:t>
      </w:r>
      <w:r>
        <w:t xml:space="preserve">y </w:t>
      </w:r>
      <w:r>
        <w:rPr>
          <w:i/>
        </w:rPr>
        <w:t>Y</w:t>
      </w:r>
      <w:r>
        <w:rPr>
          <w:vertAlign w:val="subscript"/>
        </w:rPr>
        <w:t>2</w:t>
      </w:r>
      <w:r>
        <w:t>, como:</w:t>
      </w:r>
    </w:p>
    <w:p w14:paraId="04C4F8BB" w14:textId="77777777" w:rsidR="00851EED" w:rsidRDefault="00D5262E">
      <w:pPr>
        <w:spacing w:after="306" w:line="265" w:lineRule="auto"/>
        <w:ind w:right="10"/>
        <w:jc w:val="center"/>
      </w:pPr>
      <w:r>
        <w:rPr>
          <w:i/>
        </w:rPr>
        <w:t>Y</w:t>
      </w:r>
      <w:r>
        <w:rPr>
          <w:sz w:val="14"/>
        </w:rPr>
        <w:t xml:space="preserve">1 </w:t>
      </w:r>
      <w:r>
        <w:t xml:space="preserve">= </w:t>
      </w:r>
      <w:r>
        <w:rPr>
          <w:i/>
        </w:rPr>
        <w:t>w</w:t>
      </w:r>
      <w:r>
        <w:rPr>
          <w:sz w:val="14"/>
        </w:rPr>
        <w:t>1</w:t>
      </w:r>
      <w:r>
        <w:rPr>
          <w:i/>
          <w:sz w:val="14"/>
        </w:rPr>
        <w:t xml:space="preserve">0 </w:t>
      </w:r>
      <w:r>
        <w:rPr>
          <w:i/>
        </w:rPr>
        <w:t>x</w:t>
      </w:r>
      <w:r>
        <w:rPr>
          <w:sz w:val="14"/>
        </w:rPr>
        <w:t>1</w:t>
      </w:r>
    </w:p>
    <w:p w14:paraId="04C4F8BC" w14:textId="77777777" w:rsidR="00851EED" w:rsidRDefault="00D5262E">
      <w:pPr>
        <w:spacing w:after="622" w:line="265" w:lineRule="auto"/>
        <w:ind w:right="10"/>
        <w:jc w:val="center"/>
      </w:pPr>
      <w:r>
        <w:rPr>
          <w:i/>
        </w:rPr>
        <w:t>Y</w:t>
      </w:r>
      <w:r>
        <w:rPr>
          <w:sz w:val="14"/>
        </w:rPr>
        <w:t xml:space="preserve">2 </w:t>
      </w:r>
      <w:r>
        <w:t xml:space="preserve">= </w:t>
      </w:r>
      <w:r>
        <w:rPr>
          <w:i/>
        </w:rPr>
        <w:t>w</w:t>
      </w:r>
      <w:r>
        <w:rPr>
          <w:sz w:val="14"/>
        </w:rPr>
        <w:t>2</w:t>
      </w:r>
      <w:r>
        <w:rPr>
          <w:i/>
          <w:sz w:val="14"/>
        </w:rPr>
        <w:t xml:space="preserve">0 </w:t>
      </w:r>
      <w:r>
        <w:rPr>
          <w:i/>
        </w:rPr>
        <w:t>x</w:t>
      </w:r>
      <w:r>
        <w:rPr>
          <w:sz w:val="14"/>
        </w:rPr>
        <w:t>2</w:t>
      </w:r>
    </w:p>
    <w:p w14:paraId="04C4F8BD" w14:textId="77777777" w:rsidR="00851EED" w:rsidRDefault="00D5262E">
      <w:pPr>
        <w:spacing w:line="259" w:lineRule="auto"/>
        <w:ind w:left="-5"/>
      </w:pPr>
      <w:r>
        <w:t>donde se puede verificar que:</w:t>
      </w:r>
    </w:p>
    <w:p w14:paraId="04C4F8BE" w14:textId="77777777" w:rsidR="00851EED" w:rsidRDefault="00D5262E">
      <w:pPr>
        <w:tabs>
          <w:tab w:val="center" w:pos="8927"/>
          <w:tab w:val="right" w:pos="10772"/>
        </w:tabs>
        <w:spacing w:after="1200" w:line="379" w:lineRule="auto"/>
        <w:ind w:left="0" w:right="-15" w:firstLine="0"/>
        <w:jc w:val="left"/>
      </w:pPr>
      <w:r>
        <w:rPr>
          <w:sz w:val="22"/>
        </w:rPr>
        <w:tab/>
      </w:r>
      <w:r>
        <w:t>2.2</w:t>
      </w:r>
      <w:r>
        <w:tab/>
        <w:t>Modelo a estimar</w:t>
      </w:r>
    </w:p>
    <w:p w14:paraId="04C4F8BF" w14:textId="77777777" w:rsidR="00851EED" w:rsidRDefault="00D5262E">
      <w:pPr>
        <w:spacing w:after="294" w:line="265" w:lineRule="auto"/>
        <w:ind w:left="1507" w:right="1497"/>
        <w:jc w:val="center"/>
      </w:pPr>
      <w:r>
        <w:rPr>
          <w:i/>
        </w:rPr>
        <w:t>r</w:t>
      </w:r>
      <w:r>
        <w:rPr>
          <w:i/>
          <w:sz w:val="14"/>
        </w:rPr>
        <w:t>Y</w:t>
      </w:r>
      <w:r>
        <w:rPr>
          <w:sz w:val="10"/>
        </w:rPr>
        <w:t>1</w:t>
      </w:r>
      <w:r>
        <w:rPr>
          <w:i/>
          <w:sz w:val="14"/>
        </w:rPr>
        <w:t>,Y</w:t>
      </w:r>
      <w:r>
        <w:rPr>
          <w:sz w:val="10"/>
        </w:rPr>
        <w:t xml:space="preserve">2 </w:t>
      </w:r>
      <w:r>
        <w:t>=</w:t>
      </w:r>
      <w:r>
        <w:rPr>
          <w:i/>
        </w:rPr>
        <w:t>ρ</w:t>
      </w:r>
      <w:r>
        <w:rPr>
          <w:i/>
          <w:sz w:val="14"/>
        </w:rPr>
        <w:t>X</w:t>
      </w:r>
      <w:r>
        <w:rPr>
          <w:sz w:val="10"/>
        </w:rPr>
        <w:t>1</w:t>
      </w:r>
      <w:r>
        <w:rPr>
          <w:i/>
          <w:sz w:val="14"/>
        </w:rPr>
        <w:t>,X</w:t>
      </w:r>
      <w:r>
        <w:rPr>
          <w:sz w:val="10"/>
        </w:rPr>
        <w:t>2</w:t>
      </w:r>
      <w:r>
        <w:t>(</w:t>
      </w:r>
      <w:r>
        <w:rPr>
          <w:i/>
        </w:rPr>
        <w:t>b</w:t>
      </w:r>
      <w:r>
        <w:rPr>
          <w:sz w:val="14"/>
        </w:rPr>
        <w:t>1</w:t>
      </w:r>
      <w:r>
        <w:rPr>
          <w:i/>
        </w:rPr>
        <w:t>b</w:t>
      </w:r>
      <w:r>
        <w:rPr>
          <w:sz w:val="14"/>
        </w:rPr>
        <w:t xml:space="preserve">2 </w:t>
      </w:r>
      <w:r>
        <w:t>+ 3</w:t>
      </w:r>
      <w:r>
        <w:rPr>
          <w:i/>
        </w:rPr>
        <w:t>b</w:t>
      </w:r>
      <w:r>
        <w:rPr>
          <w:sz w:val="14"/>
        </w:rPr>
        <w:t>1</w:t>
      </w:r>
      <w:r>
        <w:rPr>
          <w:i/>
        </w:rPr>
        <w:t>d</w:t>
      </w:r>
      <w:r>
        <w:rPr>
          <w:sz w:val="14"/>
        </w:rPr>
        <w:t xml:space="preserve">2 </w:t>
      </w:r>
      <w:r>
        <w:t>+ 3</w:t>
      </w:r>
      <w:r>
        <w:rPr>
          <w:i/>
        </w:rPr>
        <w:t>d</w:t>
      </w:r>
      <w:r>
        <w:rPr>
          <w:sz w:val="14"/>
        </w:rPr>
        <w:t>1</w:t>
      </w:r>
      <w:r>
        <w:rPr>
          <w:i/>
        </w:rPr>
        <w:t>b</w:t>
      </w:r>
      <w:r>
        <w:rPr>
          <w:sz w:val="14"/>
        </w:rPr>
        <w:t xml:space="preserve">2 </w:t>
      </w:r>
      <w:r>
        <w:t>+ 9</w:t>
      </w:r>
      <w:r>
        <w:rPr>
          <w:i/>
        </w:rPr>
        <w:t>d</w:t>
      </w:r>
      <w:r>
        <w:rPr>
          <w:sz w:val="14"/>
        </w:rPr>
        <w:t>1</w:t>
      </w:r>
      <w:r>
        <w:rPr>
          <w:i/>
        </w:rPr>
        <w:t>d</w:t>
      </w:r>
      <w:r>
        <w:rPr>
          <w:sz w:val="14"/>
        </w:rPr>
        <w:t>2</w:t>
      </w:r>
      <w:r>
        <w:t>)</w:t>
      </w:r>
    </w:p>
    <w:p w14:paraId="04C4F8C0" w14:textId="77777777" w:rsidR="00851EED" w:rsidRDefault="00D5262E">
      <w:pPr>
        <w:spacing w:after="659" w:line="265" w:lineRule="auto"/>
        <w:ind w:left="1507" w:right="1098"/>
        <w:jc w:val="center"/>
      </w:pPr>
      <w:r>
        <w:t xml:space="preserve">+ </w:t>
      </w:r>
      <w:r>
        <w:rPr>
          <w:i/>
        </w:rPr>
        <w:t>ρ</w:t>
      </w:r>
      <w:r>
        <w:rPr>
          <w:vertAlign w:val="superscript"/>
        </w:rPr>
        <w:t>2</w:t>
      </w:r>
      <w:r>
        <w:rPr>
          <w:i/>
          <w:vertAlign w:val="subscript"/>
        </w:rPr>
        <w:t>X</w:t>
      </w:r>
      <w:r>
        <w:rPr>
          <w:sz w:val="10"/>
        </w:rPr>
        <w:t>1</w:t>
      </w:r>
      <w:r>
        <w:rPr>
          <w:i/>
          <w:sz w:val="14"/>
        </w:rPr>
        <w:t>,X</w:t>
      </w:r>
      <w:r>
        <w:rPr>
          <w:sz w:val="10"/>
        </w:rPr>
        <w:t>2</w:t>
      </w:r>
      <w:r>
        <w:t>(2</w:t>
      </w:r>
      <w:r>
        <w:rPr>
          <w:i/>
        </w:rPr>
        <w:t>c</w:t>
      </w:r>
      <w:r>
        <w:rPr>
          <w:vertAlign w:val="subscript"/>
        </w:rPr>
        <w:t>1</w:t>
      </w:r>
      <w:r>
        <w:rPr>
          <w:i/>
        </w:rPr>
        <w:t>c</w:t>
      </w:r>
      <w:r>
        <w:rPr>
          <w:vertAlign w:val="subscript"/>
        </w:rPr>
        <w:t>2</w:t>
      </w:r>
      <w:r>
        <w:t xml:space="preserve">) + </w:t>
      </w:r>
      <w:r>
        <w:rPr>
          <w:i/>
        </w:rPr>
        <w:t>ρ</w:t>
      </w:r>
      <w:r>
        <w:rPr>
          <w:vertAlign w:val="superscript"/>
        </w:rPr>
        <w:t>3</w:t>
      </w:r>
      <w:r>
        <w:rPr>
          <w:i/>
          <w:vertAlign w:val="subscript"/>
        </w:rPr>
        <w:t>X</w:t>
      </w:r>
      <w:r>
        <w:rPr>
          <w:sz w:val="10"/>
        </w:rPr>
        <w:t>1</w:t>
      </w:r>
      <w:r>
        <w:rPr>
          <w:i/>
          <w:sz w:val="14"/>
        </w:rPr>
        <w:t>,X</w:t>
      </w:r>
      <w:r>
        <w:rPr>
          <w:sz w:val="10"/>
        </w:rPr>
        <w:t>2</w:t>
      </w:r>
      <w:r>
        <w:t>(6</w:t>
      </w:r>
      <w:r>
        <w:rPr>
          <w:i/>
        </w:rPr>
        <w:t>d</w:t>
      </w:r>
      <w:r>
        <w:rPr>
          <w:vertAlign w:val="subscript"/>
        </w:rPr>
        <w:t>1</w:t>
      </w:r>
      <w:r>
        <w:rPr>
          <w:i/>
        </w:rPr>
        <w:t>d</w:t>
      </w:r>
      <w:r>
        <w:rPr>
          <w:vertAlign w:val="subscript"/>
        </w:rPr>
        <w:t>2</w:t>
      </w:r>
      <w:r>
        <w:t>)</w:t>
      </w:r>
    </w:p>
    <w:p w14:paraId="04C4F8C1" w14:textId="77777777" w:rsidR="00851EED" w:rsidRDefault="00D5262E">
      <w:pPr>
        <w:spacing w:after="365"/>
        <w:ind w:left="-5"/>
      </w:pPr>
      <w:r>
        <w:t xml:space="preserve">Y resolviendo esta ecuación en términos de </w:t>
      </w:r>
      <w:r>
        <w:rPr>
          <w:i/>
        </w:rPr>
        <w:t>ρ</w:t>
      </w:r>
      <w:r>
        <w:rPr>
          <w:i/>
          <w:vertAlign w:val="subscript"/>
        </w:rPr>
        <w:t>X</w:t>
      </w:r>
      <w:r>
        <w:rPr>
          <w:sz w:val="15"/>
          <w:vertAlign w:val="subscript"/>
        </w:rPr>
        <w:t>1</w:t>
      </w:r>
      <w:r>
        <w:rPr>
          <w:i/>
          <w:vertAlign w:val="subscript"/>
        </w:rPr>
        <w:t>,X</w:t>
      </w:r>
      <w:r>
        <w:rPr>
          <w:sz w:val="15"/>
          <w:vertAlign w:val="subscript"/>
        </w:rPr>
        <w:t xml:space="preserve">2 </w:t>
      </w:r>
      <w:r>
        <w:t>se puede obtener una matriz de correlaciones para generar datos normales multivariados, que pueden ser transformados en variables no normales mediante el método de Fleishman.</w:t>
      </w:r>
    </w:p>
    <w:p w14:paraId="04C4F8C2" w14:textId="77777777" w:rsidR="00851EED" w:rsidRDefault="00D5262E">
      <w:pPr>
        <w:pStyle w:val="Ttulo2"/>
        <w:spacing w:after="243"/>
        <w:ind w:left="463" w:hanging="478"/>
      </w:pPr>
      <w:bookmarkStart w:id="119" w:name="_Toc18526"/>
      <w:r>
        <w:t>Modelo a estimar</w:t>
      </w:r>
      <w:bookmarkEnd w:id="119"/>
    </w:p>
    <w:p w14:paraId="04C4F8C3" w14:textId="7BAB16CC" w:rsidR="00851EED" w:rsidDel="00C31343" w:rsidRDefault="00D5262E">
      <w:pPr>
        <w:ind w:left="-5"/>
        <w:rPr>
          <w:del w:id="120" w:author="Andres Arguedas" w:date="2020-06-30T18:08:00Z"/>
        </w:rPr>
      </w:pPr>
      <w:r>
        <w:t>El modelo teórico utilizad</w:t>
      </w:r>
      <w:ins w:id="121" w:author="Andres Arguedas" w:date="2020-06-30T18:41:00Z">
        <w:r w:rsidR="00DB3382">
          <w:t>o</w:t>
        </w:r>
      </w:ins>
      <w:del w:id="122" w:author="Andres Arguedas" w:date="2020-06-30T18:41:00Z">
        <w:r w:rsidDel="00DB3382">
          <w:delText>a</w:delText>
        </w:r>
      </w:del>
      <w:r>
        <w:t xml:space="preserve"> para realizar las simulaciones es el presentado por (Sura-Fonseca, </w:t>
      </w:r>
      <w:r>
        <w:rPr>
          <w:color w:val="0000FF"/>
        </w:rPr>
        <w:t>2020</w:t>
      </w:r>
      <w:r>
        <w:t xml:space="preserve">), basado en datos de </w:t>
      </w:r>
      <w:commentRangeStart w:id="123"/>
      <w:r>
        <w:t xml:space="preserve">155 </w:t>
      </w:r>
      <w:commentRangeEnd w:id="123"/>
      <w:r w:rsidR="00425336">
        <w:rPr>
          <w:rStyle w:val="Refdecomentario"/>
        </w:rPr>
        <w:commentReference w:id="123"/>
      </w:r>
      <w:r>
        <w:t>estudiantes de la Universidad de Costa Rica, obtenidos de la Prueba de Habilidades Cuantitativas (PHC) del Instituto de Investigaciones Psicológicos (IIP) de dicha universidad y de un cuestionario autoadministrado aplicado a estos estudiantes.</w:t>
      </w:r>
      <w:ins w:id="124" w:author="Andres Arguedas" w:date="2020-06-30T18:05:00Z">
        <w:r w:rsidR="00C31343">
          <w:t xml:space="preserve"> En el caso de la PHC, </w:t>
        </w:r>
      </w:ins>
      <w:ins w:id="125" w:author="Andres Arguedas" w:date="2020-06-30T18:06:00Z">
        <w:r w:rsidR="00C31343">
          <w:t xml:space="preserve">al ser una prueba estandarizada y validada, </w:t>
        </w:r>
      </w:ins>
      <w:ins w:id="126" w:author="Andres Arguedas" w:date="2020-06-30T18:07:00Z">
        <w:r w:rsidR="00C31343">
          <w:t>la información presentada es de alta calidad y no presenta valores faltantes</w:t>
        </w:r>
      </w:ins>
      <w:ins w:id="127" w:author="Andres Arguedas" w:date="2020-06-30T18:09:00Z">
        <w:r w:rsidR="00C31343">
          <w:t>. Por otro lado</w:t>
        </w:r>
      </w:ins>
      <w:ins w:id="128" w:author="Andres Arguedas" w:date="2020-06-30T18:07:00Z">
        <w:r w:rsidR="00C31343">
          <w:t xml:space="preserve">, para los cuestionarios autoadministrados, estos </w:t>
        </w:r>
      </w:ins>
      <w:ins w:id="129" w:author="Andres Arguedas" w:date="2020-06-30T18:09:00Z">
        <w:r w:rsidR="00C31343">
          <w:t>fueron</w:t>
        </w:r>
      </w:ins>
      <w:ins w:id="130" w:author="Andres Arguedas" w:date="2020-06-30T18:07:00Z">
        <w:r w:rsidR="00C31343">
          <w:t xml:space="preserve"> </w:t>
        </w:r>
      </w:ins>
      <w:ins w:id="131" w:author="Andres Arguedas" w:date="2020-06-30T18:11:00Z">
        <w:r w:rsidR="00C31343">
          <w:t xml:space="preserve">basados en escalas </w:t>
        </w:r>
      </w:ins>
      <w:ins w:id="132" w:author="Andres Arguedas" w:date="2020-06-30T18:07:00Z">
        <w:r w:rsidR="00C31343">
          <w:t>validad</w:t>
        </w:r>
      </w:ins>
      <w:ins w:id="133" w:author="Andres Arguedas" w:date="2020-06-30T18:11:00Z">
        <w:r w:rsidR="00C31343">
          <w:t>a</w:t>
        </w:r>
      </w:ins>
      <w:ins w:id="134" w:author="Andres Arguedas" w:date="2020-06-30T18:07:00Z">
        <w:r w:rsidR="00C31343">
          <w:t>s anteriormente</w:t>
        </w:r>
      </w:ins>
      <w:ins w:id="135" w:author="Andres Arguedas" w:date="2020-06-30T18:11:00Z">
        <w:r w:rsidR="00C31343">
          <w:t>,</w:t>
        </w:r>
      </w:ins>
      <w:ins w:id="136" w:author="Andres Arguedas" w:date="2020-06-30T18:07:00Z">
        <w:r w:rsidR="00C31343">
          <w:t xml:space="preserve"> y por parte de </w:t>
        </w:r>
      </w:ins>
      <w:ins w:id="137" w:author="Andres Arguedas" w:date="2020-06-30T18:08:00Z">
        <w:r w:rsidR="00C31343">
          <w:t xml:space="preserve">(Sura-Fonseca, </w:t>
        </w:r>
        <w:r w:rsidR="00C31343">
          <w:rPr>
            <w:color w:val="0000FF"/>
          </w:rPr>
          <w:t>2020</w:t>
        </w:r>
        <w:r w:rsidR="00C31343">
          <w:t>)</w:t>
        </w:r>
      </w:ins>
      <w:ins w:id="138" w:author="Andres Arguedas" w:date="2020-06-30T18:11:00Z">
        <w:r w:rsidR="00C31343">
          <w:t>,</w:t>
        </w:r>
      </w:ins>
      <w:ins w:id="139" w:author="Andres Arguedas" w:date="2020-06-30T18:08:00Z">
        <w:r w:rsidR="00C31343">
          <w:t xml:space="preserve"> para poder garantizar la correcta medición de los constructos de interés.</w:t>
        </w:r>
      </w:ins>
    </w:p>
    <w:p w14:paraId="04C4F8C4" w14:textId="46A67A35" w:rsidR="00851EED" w:rsidRDefault="00D5262E" w:rsidP="009A60BE">
      <w:pPr>
        <w:ind w:left="-5"/>
      </w:pPr>
      <w:r>
        <w:lastRenderedPageBreak/>
        <w:t xml:space="preserve">El modelo estimado está compuesto por dos variables exógenas (capital y habilidades cuantitativas) y una variable endógena (habilidades visoespaciales). Con respecto a estas variables: el capital se refiere al acceso y tenencia de ciertos bienes en los hogares de los estudiantes; las habilidades cuantitativas se refieren a la puntuación de los estudiantes en la prueba mencionada anteriormente; y las habilidades visoespaciales se refieren a la capacidad de los estudiantes para poder trabajar con objetos tridimensionales abstractos y poder manipularlos en la imaginación. </w:t>
      </w:r>
      <w:commentRangeStart w:id="140"/>
      <w:r>
        <w:t xml:space="preserve">Para cada una de estas variables latentes, se utilizó el método de parcelas para obtener tres variables indicadoras </w:t>
      </w:r>
      <w:commentRangeEnd w:id="140"/>
      <w:r w:rsidR="00107393">
        <w:rPr>
          <w:rStyle w:val="Refdecomentario"/>
        </w:rPr>
        <w:commentReference w:id="140"/>
      </w:r>
      <w:r>
        <w:t xml:space="preserve">para cada uno de los constructos. </w:t>
      </w:r>
      <w:ins w:id="141" w:author="Andres Arguedas" w:date="2020-06-30T18:32:00Z">
        <w:r w:rsidR="00DB3382">
          <w:t>El método de parcelas, según (Little</w:t>
        </w:r>
      </w:ins>
      <w:ins w:id="142" w:author="Andres Arguedas" w:date="2020-06-30T18:33:00Z">
        <w:r w:rsidR="00DB3382">
          <w:t xml:space="preserve">, 2013), </w:t>
        </w:r>
      </w:ins>
      <w:ins w:id="143" w:author="Andres Arguedas" w:date="2020-06-30T18:37:00Z">
        <w:r w:rsidR="00DB3382">
          <w:t>se utiliza para agrupar dos o más variables indicadoras, agrupándolas en una nueva variable indicadora que sirva para medir la variable latente. En e</w:t>
        </w:r>
      </w:ins>
      <w:ins w:id="144" w:author="Andres Arguedas" w:date="2020-06-30T18:38:00Z">
        <w:r w:rsidR="00DB3382">
          <w:t>ste caso, la parcelación se hizo mediante el promedio de las puntuaciones de una serie de ítems de cada una de las escalas, los cuales fueron agrupados mediante los siguientes criterios, según (Sura</w:t>
        </w:r>
      </w:ins>
      <w:ins w:id="145" w:author="Andres Arguedas" w:date="2020-06-30T18:39:00Z">
        <w:r w:rsidR="00DB3382">
          <w:t>-Fonseca, 2020): semejanza temática de los ítems y semejanza según su</w:t>
        </w:r>
      </w:ins>
      <w:ins w:id="146" w:author="Andres Arguedas" w:date="2020-06-30T18:40:00Z">
        <w:r w:rsidR="00DB3382">
          <w:t>s promedios. Por lo tanto, la cantidad de ítems usados</w:t>
        </w:r>
      </w:ins>
      <w:ins w:id="147" w:author="Andres Arguedas" w:date="2020-06-30T18:41:00Z">
        <w:r w:rsidR="00DB3382">
          <w:t xml:space="preserve"> para construir las parcelas</w:t>
        </w:r>
      </w:ins>
      <w:ins w:id="148" w:author="Andres Arguedas" w:date="2020-06-30T18:40:00Z">
        <w:r w:rsidR="00DB3382">
          <w:t xml:space="preserve"> varía dependiendo de la</w:t>
        </w:r>
      </w:ins>
      <w:ins w:id="149" w:author="Andres Arguedas" w:date="2020-06-30T18:41:00Z">
        <w:r w:rsidR="00DB3382">
          <w:t xml:space="preserve"> parcela construida y de la temática que representa. </w:t>
        </w:r>
      </w:ins>
      <w:r>
        <w:t xml:space="preserve">Los resultados de la estimación de dicho modelo, presentados por (Sura-Fonseca, </w:t>
      </w:r>
      <w:r>
        <w:rPr>
          <w:color w:val="0000FF"/>
        </w:rPr>
        <w:t>2020</w:t>
      </w:r>
      <w:r>
        <w:t xml:space="preserve">), se presentan en la Figura </w:t>
      </w:r>
      <w:r>
        <w:rPr>
          <w:color w:val="0000FF"/>
        </w:rPr>
        <w:t>1</w:t>
      </w:r>
      <w:r>
        <w:t>.</w:t>
      </w:r>
    </w:p>
    <w:p w14:paraId="04C4F8C5" w14:textId="77777777" w:rsidR="00851EED" w:rsidRDefault="00D5262E">
      <w:pPr>
        <w:spacing w:after="3" w:line="265" w:lineRule="auto"/>
        <w:ind w:left="1507" w:right="1497"/>
        <w:jc w:val="center"/>
      </w:pPr>
      <w:r>
        <w:t xml:space="preserve">Figura 1: Modelo estimado sobre las habilidades </w:t>
      </w:r>
      <w:commentRangeStart w:id="150"/>
      <w:r>
        <w:t>cuantitativas</w:t>
      </w:r>
      <w:commentRangeEnd w:id="150"/>
      <w:r w:rsidR="00CB48FF">
        <w:rPr>
          <w:rStyle w:val="Refdecomentario"/>
        </w:rPr>
        <w:commentReference w:id="150"/>
      </w:r>
    </w:p>
    <w:p w14:paraId="04C4F8C6" w14:textId="77777777" w:rsidR="00851EED" w:rsidRDefault="00C31343">
      <w:pPr>
        <w:spacing w:after="0" w:line="259" w:lineRule="auto"/>
        <w:ind w:left="1295" w:firstLine="0"/>
        <w:jc w:val="left"/>
      </w:pPr>
      <w:r>
        <w:rPr>
          <w:noProof/>
          <w:sz w:val="22"/>
        </w:rPr>
      </w:r>
      <w:r>
        <w:rPr>
          <w:noProof/>
          <w:sz w:val="22"/>
        </w:rPr>
        <w:pict w14:anchorId="04C4F974">
          <v:group id="Group 13521" o:spid="_x0000_s1026" style="width:409.05pt;height:273.1pt;mso-position-horizontal-relative:char;mso-position-vertical-relative:line" coordsize="51951,34680">
            <v:shape id="Shape 636" o:spid="_x0000_s1027" style="position:absolute;left:29392;top:15938;width:2530;height:2530;visibility:visible" coordsize="253054,2530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" adj="0,,0" path="m253054,126527c253054,56647,196407,,126527,,56647,,,56647,,126527v,69880,56647,126527,126527,126527c196407,253054,253054,196407,253054,126527xe" filled="f" strokeweight=".14058mm">
              <v:stroke miterlimit="83231f" joinstyle="miter"/>
              <v:formulas/>
              <v:path arrowok="t" o:connecttype="segments" textboxrect="0,0,253054,253054"/>
            </v:shape>
            <v:rect id="Rectangle 638" o:spid="_x0000_s1028" style="position:absolute;left:29752;top:16767;width:2407;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04C4F9C4" w14:textId="77777777" w:rsidR="00C31343" w:rsidRDefault="00C31343">
                    <w:pPr>
                      <w:spacing w:after="160" w:line="259" w:lineRule="auto"/>
                      <w:ind w:left="0" w:firstLine="0"/>
                      <w:jc w:val="left"/>
                    </w:pPr>
                    <w:r>
                      <w:rPr>
                        <w:w w:val="137"/>
                      </w:rPr>
                      <w:t>VE</w:t>
                    </w:r>
                  </w:p>
                </w:txbxContent>
              </v:textbox>
            </v:rect>
            <v:shape id="Shape 639" o:spid="_x0000_s1029" style="position:absolute;left:20339;top:6885;width:2563;height:2563;visibility:visible" coordsize="256261,2562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" adj="0,,0" path="m256261,128130c256261,57365,198896,,128131,,57365,,,57365,,128130v,70766,57365,128130,128131,128130c198896,256260,256261,198896,256261,128130xe" filled="f" strokeweight=".14058mm">
              <v:stroke miterlimit="83231f" joinstyle="miter"/>
              <v:formulas/>
              <v:path arrowok="t" o:connecttype="segments" textboxrect="0,0,256261,256260"/>
            </v:shape>
            <v:rect id="Rectangle 641" o:spid="_x0000_s1030" style="position:absolute;left:20689;top:7730;width:2478;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4C4F9C5" w14:textId="77777777" w:rsidR="00C31343" w:rsidRDefault="00C31343">
                    <w:pPr>
                      <w:spacing w:after="160" w:line="259" w:lineRule="auto"/>
                      <w:ind w:left="0" w:firstLine="0"/>
                      <w:jc w:val="left"/>
                    </w:pPr>
                    <w:r>
                      <w:rPr>
                        <w:w w:val="134"/>
                      </w:rPr>
                      <w:t>CA</w:t>
                    </w:r>
                  </w:p>
                </w:txbxContent>
              </v:textbox>
            </v:rect>
            <v:shape id="Shape 642" o:spid="_x0000_s1031" style="position:absolute;left:19677;top:24845;width:3338;height:3338;visibility:visible" coordsize="333808,33380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" adj="0,,0" path="m333808,166904c333808,74724,259084,,166904,,74724,,,74724,,166904v,92179,74724,166904,166904,166904c259084,333808,333808,259083,333808,166904xe" filled="f" strokeweight=".14058mm">
              <v:stroke miterlimit="83231f" joinstyle="miter"/>
              <v:formulas/>
              <v:path arrowok="t" o:connecttype="segments" textboxrect="0,0,333808,333808"/>
            </v:shape>
            <v:rect id="Rectangle 644" o:spid="_x0000_s1032" style="position:absolute;left:19984;top:26078;width:3623;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4C4F9C6" w14:textId="77777777" w:rsidR="00C31343" w:rsidRDefault="00C31343">
                    <w:pPr>
                      <w:spacing w:after="160" w:line="259" w:lineRule="auto"/>
                      <w:ind w:left="0" w:firstLine="0"/>
                      <w:jc w:val="left"/>
                    </w:pPr>
                    <w:r>
                      <w:rPr>
                        <w:w w:val="129"/>
                      </w:rPr>
                      <w:t>PHC</w:t>
                    </w:r>
                  </w:p>
                </w:txbxContent>
              </v:textbox>
            </v:rect>
            <v:shape id="Shape 645" o:spid="_x0000_s1033" style="position:absolute;left:22544;top:9090;width:6925;height:6925;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" adj="0,,0" path="m,l692495,692495e" filled="f" strokeweight=".14058mm">
              <v:stroke miterlimit="83231f" joinstyle="miter"/>
              <v:formulas/>
              <v:path arrowok="t" o:connecttype="segments" textboxrect="0,0,692495,692495"/>
            </v:shape>
            <v:shape id="Shape 646" o:spid="_x0000_s1034" style="position:absolute;left:29252;top:15798;width:441;height:441;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" adj="0,,0" path="m24169,l44155,44155,,24170,22631,22630,24169,xe" fillcolor="black" strokeweight=".09942mm">
              <v:stroke miterlimit="83231f" joinstyle="miter"/>
              <v:formulas/>
              <v:path arrowok="t" o:connecttype="segments" textboxrect="0,0,44155,44155"/>
            </v:shape>
            <v:rect id="Rectangle 648" o:spid="_x0000_s1035" style="position:absolute;left:24809;top:12217;width:355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04C4F9C7" w14:textId="77777777" w:rsidR="00C31343" w:rsidRDefault="00C31343">
                    <w:pPr>
                      <w:spacing w:after="160" w:line="259" w:lineRule="auto"/>
                      <w:ind w:left="0" w:firstLine="0"/>
                      <w:jc w:val="left"/>
                    </w:pPr>
                    <w:r>
                      <w:rPr>
                        <w:w w:val="101"/>
                        <w:shd w:val="clear" w:color="auto" w:fill="FFFFFF"/>
                      </w:rPr>
                      <w:t>-0.01</w:t>
                    </w:r>
                  </w:p>
                </w:txbxContent>
              </v:textbox>
            </v:rect>
            <v:shape id="Shape 649" o:spid="_x0000_s1036" style="position:absolute;left:22544;top:18391;width:6925;height:6924;visibility:visible" coordsize="692495,6924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" adj="0,,0" path="m,692495l692495,e" filled="f" strokeweight=".14058mm">
              <v:stroke miterlimit="83231f" joinstyle="miter"/>
              <v:formulas/>
              <v:path arrowok="t" o:connecttype="segments" textboxrect="0,0,692495,692495"/>
            </v:shape>
            <v:shape id="Shape 650" o:spid="_x0000_s1037" style="position:absolute;left:29252;top:18166;width:441;height:442;visibility:visible" coordsize="44155,441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" adj="0,,0" path="m44155,l24169,44155,22631,21524,,19985,44155,xe" fillcolor="black" strokeweight=".09942mm">
              <v:stroke miterlimit="83231f" joinstyle="miter"/>
              <v:formulas/>
              <v:path arrowok="t" o:connecttype="segments" textboxrect="0,0,44155,44155"/>
            </v:shape>
            <v:rect id="Rectangle 652" o:spid="_x0000_s1038" style="position:absolute;left:25020;top:21242;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04C4F9C8" w14:textId="77777777" w:rsidR="00C31343" w:rsidRDefault="00C31343">
                    <w:pPr>
                      <w:spacing w:after="160" w:line="259" w:lineRule="auto"/>
                      <w:ind w:left="0" w:firstLine="0"/>
                      <w:jc w:val="left"/>
                    </w:pPr>
                    <w:r>
                      <w:rPr>
                        <w:shd w:val="clear" w:color="auto" w:fill="FFFFFF"/>
                      </w:rPr>
                      <w:t>0.41</w:t>
                    </w:r>
                  </w:p>
                </w:txbxContent>
              </v:textbox>
            </v:rect>
            <v:rect id="Rectangle 653" o:spid="_x0000_s1039" style="position:absolute;left:23070;top:1672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04C4F9C9" w14:textId="77777777" w:rsidR="00C31343" w:rsidRDefault="00C31343">
                    <w:pPr>
                      <w:spacing w:after="160" w:line="259" w:lineRule="auto"/>
                      <w:ind w:left="0" w:firstLine="0"/>
                      <w:jc w:val="left"/>
                    </w:pPr>
                    <w:r>
                      <w:t>0.83</w:t>
                    </w:r>
                  </w:p>
                </w:txbxContent>
              </v:textbox>
            </v:rect>
            <v:shape id="Shape 654" o:spid="_x0000_s1040" style="position:absolute;left:25766;top:17203;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" adj="0,,0" path="m,l321093,e" filled="f" strokeweight=".14058mm">
              <v:stroke miterlimit="83231f" joinstyle="miter"/>
              <v:formulas/>
              <v:path arrowok="t" o:connecttype="segments" textboxrect="0,0,321093,0"/>
            </v:shape>
            <v:shape id="Shape 655" o:spid="_x0000_s1041" style="position:absolute;left:28841;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656" o:spid="_x0000_s1042" style="position:absolute;left:41482;top:9036;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" adj="0,,0" path="m,274133r414717,l414717,,,,,274133xe" filled="f" strokeweight=".14058mm">
              <v:stroke miterlimit="83231f" joinstyle="miter"/>
              <v:formulas/>
              <v:path arrowok="t" o:connecttype="segments" textboxrect="0,0,414717,274133"/>
            </v:shape>
            <v:rect id="Rectangle 657" o:spid="_x0000_s1043" style="position:absolute;left:41904;top:9851;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4C4F9CA" w14:textId="77777777" w:rsidR="00C31343" w:rsidRDefault="00C31343">
                    <w:pPr>
                      <w:spacing w:after="160" w:line="259" w:lineRule="auto"/>
                      <w:ind w:left="0" w:firstLine="0"/>
                      <w:jc w:val="left"/>
                    </w:pPr>
                    <w:r>
                      <w:rPr>
                        <w:w w:val="126"/>
                      </w:rPr>
                      <w:t>PVE1</w:t>
                    </w:r>
                  </w:p>
                </w:txbxContent>
              </v:textbox>
            </v:rect>
            <v:shape id="Shape 658" o:spid="_x0000_s1044" style="position:absolute;left:41482;top:15832;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59" o:spid="_x0000_s1045" style="position:absolute;left:41904;top:16647;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04C4F9CB" w14:textId="77777777" w:rsidR="00C31343" w:rsidRDefault="00C31343">
                    <w:pPr>
                      <w:spacing w:after="160" w:line="259" w:lineRule="auto"/>
                      <w:ind w:left="0" w:firstLine="0"/>
                      <w:jc w:val="left"/>
                    </w:pPr>
                    <w:r>
                      <w:rPr>
                        <w:w w:val="126"/>
                      </w:rPr>
                      <w:t>PVE2</w:t>
                    </w:r>
                  </w:p>
                </w:txbxContent>
              </v:textbox>
            </v:rect>
            <v:shape id="Shape 660" o:spid="_x0000_s1046" style="position:absolute;left:41482;top:22628;width:4148;height:2741;visibility:visible" coordsize="41471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" adj="0,,0" path="m,274133r414717,l414717,,,,,274133xe" filled="f" strokeweight=".14058mm">
              <v:stroke miterlimit="83231f" joinstyle="miter"/>
              <v:formulas/>
              <v:path arrowok="t" o:connecttype="segments" textboxrect="0,0,414717,274133"/>
            </v:shape>
            <v:rect id="Rectangle 661" o:spid="_x0000_s1047" style="position:absolute;left:41904;top:23443;width:439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04C4F9CC" w14:textId="77777777" w:rsidR="00C31343" w:rsidRDefault="00C31343">
                    <w:pPr>
                      <w:spacing w:after="160" w:line="259" w:lineRule="auto"/>
                      <w:ind w:left="0" w:firstLine="0"/>
                      <w:jc w:val="left"/>
                    </w:pPr>
                    <w:r>
                      <w:rPr>
                        <w:w w:val="126"/>
                      </w:rPr>
                      <w:t>PVE3</w:t>
                    </w:r>
                  </w:p>
                </w:txbxContent>
              </v:textbox>
            </v:rect>
            <v:shape id="Shape 662" o:spid="_x0000_s1048" style="position:absolute;left:31749;top:10614;width:9379;height:5901;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" adj="0,,0" path="m,590149l937856,e" filled="f" strokeweight=".14058mm">
              <v:stroke miterlimit="83231f" joinstyle="miter"/>
              <v:formulas/>
              <v:path arrowok="t" o:connecttype="segments" textboxrect="0,0,937856,590149"/>
            </v:shape>
            <v:shape id="Shape 663" o:spid="_x0000_s1049" style="position:absolute;left:40921;top:1044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" adj="0,,0" path="m47486,l18204,38619,21724,16211,,9690,47486,xe" fillcolor="black" strokeweight=".119mm">
              <v:stroke miterlimit="83231f" joinstyle="miter"/>
              <v:formulas/>
              <v:path arrowok="t" o:connecttype="segments" textboxrect="0,0,47486,38619"/>
            </v:shape>
            <v:rect id="Rectangle 665" o:spid="_x0000_s1050" style="position:absolute;left:35478;top:12988;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04C4F9CD" w14:textId="77777777" w:rsidR="00C31343" w:rsidRDefault="00C31343">
                    <w:pPr>
                      <w:spacing w:after="160" w:line="259" w:lineRule="auto"/>
                      <w:ind w:left="0" w:firstLine="0"/>
                      <w:jc w:val="left"/>
                    </w:pPr>
                    <w:r>
                      <w:rPr>
                        <w:shd w:val="clear" w:color="auto" w:fill="FFFFFF"/>
                      </w:rPr>
                      <w:t>0.62</w:t>
                    </w:r>
                  </w:p>
                </w:txbxContent>
              </v:textbox>
            </v:rect>
            <v:shape id="Shape 666" o:spid="_x0000_s1051" style="position:absolute;left:31948;top:17203;width:9120;height:0;visibility:visible" coordsize="91204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" adj="0,,0" path="m,l912044,e" filled="f" strokeweight=".14058mm">
              <v:stroke miterlimit="83231f" joinstyle="miter"/>
              <v:formulas/>
              <v:path arrowok="t" o:connecttype="segments" textboxrect="0,0,912044,0"/>
            </v:shape>
            <v:shape id="Shape 667" o:spid="_x0000_s1052" style="position:absolute;left:40931;top:17032;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" adj="0,,0" path="m,l45354,17090,,34181,14915,17090,,xe" fillcolor="black" strokeweight=".14058mm">
              <v:stroke miterlimit="83231f" joinstyle="miter"/>
              <v:formulas/>
              <v:path arrowok="t" o:connecttype="segments" textboxrect="0,0,45354,34181"/>
            </v:shape>
            <v:shape id="Shape 19115" o:spid="_x0000_s1053" style="position:absolute;left:35156;top:16383;width:3093;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69" o:spid="_x0000_s1054" style="position:absolute;left:35578;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4C4F9CE" w14:textId="77777777" w:rsidR="00C31343" w:rsidRDefault="00C31343">
                    <w:pPr>
                      <w:spacing w:after="160" w:line="259" w:lineRule="auto"/>
                      <w:ind w:left="0" w:firstLine="0"/>
                      <w:jc w:val="left"/>
                    </w:pPr>
                    <w:r>
                      <w:t>0.74</w:t>
                    </w:r>
                  </w:p>
                </w:txbxContent>
              </v:textbox>
            </v:rect>
            <v:shape id="Shape 670" o:spid="_x0000_s1055" style="position:absolute;left:31749;top:17890;width:9379;height:5902;visibility:visible" coordsize="937856,5901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" adj="0,,0" path="m,l937856,590149e" filled="f" strokeweight=".14058mm">
              <v:stroke miterlimit="83231f" joinstyle="miter"/>
              <v:formulas/>
              <v:path arrowok="t" o:connecttype="segments" textboxrect="0,0,937856,590149"/>
            </v:shape>
            <v:shape id="Shape 671" o:spid="_x0000_s1056" style="position:absolute;left:40921;top:23574;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" adj="0,,0" path="m18204,l47486,38619,,28928,21724,22407,18204,xe" fillcolor="black" strokeweight=".119mm">
              <v:stroke miterlimit="83231f" joinstyle="miter"/>
              <v:formulas/>
              <v:path arrowok="t" o:connecttype="segments" textboxrect="0,0,47486,38619"/>
            </v:shape>
            <v:rect id="Rectangle 673" o:spid="_x0000_s1057" style="position:absolute;left:35478;top:20471;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04C4F9CF" w14:textId="77777777" w:rsidR="00C31343" w:rsidRDefault="00C31343">
                    <w:pPr>
                      <w:spacing w:after="160" w:line="259" w:lineRule="auto"/>
                      <w:ind w:left="0" w:firstLine="0"/>
                      <w:jc w:val="left"/>
                    </w:pPr>
                    <w:r>
                      <w:rPr>
                        <w:shd w:val="clear" w:color="auto" w:fill="FFFFFF"/>
                      </w:rPr>
                      <w:t>0.72</w:t>
                    </w:r>
                  </w:p>
                </w:txbxContent>
              </v:textbox>
            </v:rect>
            <v:rect id="Rectangle 674" o:spid="_x0000_s1058" style="position:absolute;left:49702;top:9934;width:2991;height:1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04C4F9D0" w14:textId="77777777" w:rsidR="00C31343" w:rsidRDefault="00C31343">
                    <w:pPr>
                      <w:spacing w:after="160" w:line="259" w:lineRule="auto"/>
                      <w:ind w:left="0" w:firstLine="0"/>
                      <w:jc w:val="left"/>
                    </w:pPr>
                    <w:r>
                      <w:t>0.62</w:t>
                    </w:r>
                  </w:p>
                </w:txbxContent>
              </v:textbox>
            </v:rect>
            <v:rect id="Rectangle 675" o:spid="_x0000_s1059" style="position:absolute;left:49702;top:1672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04C4F9D1" w14:textId="77777777" w:rsidR="00C31343" w:rsidRDefault="00C31343">
                    <w:pPr>
                      <w:spacing w:after="160" w:line="259" w:lineRule="auto"/>
                      <w:ind w:left="0" w:firstLine="0"/>
                      <w:jc w:val="left"/>
                    </w:pPr>
                    <w:r>
                      <w:t>0.45</w:t>
                    </w:r>
                  </w:p>
                </w:txbxContent>
              </v:textbox>
            </v:rect>
            <v:rect id="Rectangle 676" o:spid="_x0000_s1060" style="position:absolute;left:49702;top:23525;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4C4F9D2" w14:textId="77777777" w:rsidR="00C31343" w:rsidRDefault="00C31343">
                    <w:pPr>
                      <w:spacing w:after="160" w:line="259" w:lineRule="auto"/>
                      <w:ind w:left="0" w:firstLine="0"/>
                      <w:jc w:val="left"/>
                    </w:pPr>
                    <w:r>
                      <w:t>0.48</w:t>
                    </w:r>
                  </w:p>
                </w:txbxContent>
              </v:textbox>
            </v:rect>
            <v:shape id="Shape 677" o:spid="_x0000_s1061" style="position:absolute;left:46044;top:10407;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" adj="0,,0" path="m321092,l,e" filled="f" strokeweight=".14058mm">
              <v:stroke miterlimit="83231f" joinstyle="miter"/>
              <v:formulas/>
              <v:path arrowok="t" o:connecttype="segments" textboxrect="0,0,321092,0"/>
            </v:shape>
            <v:shape id="Shape 678" o:spid="_x0000_s1062" style="position:absolute;left:45727;top:10236;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" adj="0,,0" path="m45354,l30440,17090,45354,34181,,17090,45354,xe" fillcolor="black" strokeweight=".14058mm">
              <v:stroke miterlimit="83231f" joinstyle="miter"/>
              <v:formulas/>
              <v:path arrowok="t" o:connecttype="segments" textboxrect="0,0,45354,34181"/>
            </v:shape>
            <v:shape id="Shape 679" o:spid="_x0000_s1063" style="position:absolute;left:46044;top:17203;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" adj="0,,0" path="m321092,l,e" filled="f" strokeweight=".14058mm">
              <v:stroke miterlimit="83231f" joinstyle="miter"/>
              <v:formulas/>
              <v:path arrowok="t" o:connecttype="segments" textboxrect="0,0,321092,0"/>
            </v:shape>
            <v:shape id="Shape 680" o:spid="_x0000_s1064" style="position:absolute;left:45727;top:17032;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" adj="0,,0" path="m45354,l30440,17090,45354,34181,,17090,45354,xe" fillcolor="black" strokeweight=".14058mm">
              <v:stroke miterlimit="83231f" joinstyle="miter"/>
              <v:formulas/>
              <v:path arrowok="t" o:connecttype="segments" textboxrect="0,0,45354,34181"/>
            </v:shape>
            <v:shape id="Shape 681" o:spid="_x0000_s1065" style="position:absolute;left:46044;top:23999;width:3211;height:0;visibility:visible" coordsize="32109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" adj="0,,0" path="m321092,l,e" filled="f" strokeweight=".14058mm">
              <v:stroke miterlimit="83231f" joinstyle="miter"/>
              <v:formulas/>
              <v:path arrowok="t" o:connecttype="segments" textboxrect="0,0,321092,0"/>
            </v:shape>
            <v:shape id="Shape 682" o:spid="_x0000_s1066" style="position:absolute;left:45727;top:23828;width:453;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" adj="0,,0" path="m45354,l30440,17090,45354,34181,,17090,45354,xe" fillcolor="black" strokeweight=".14058mm">
              <v:stroke miterlimit="83231f" joinstyle="miter"/>
              <v:formulas/>
              <v:path arrowok="t" o:connecttype="segments" textboxrect="0,0,45354,34181"/>
            </v:shape>
            <v:shape id="Shape 683" o:spid="_x0000_s1067" style="position:absolute;left:7544;width:3251;height:2741;visibility:visible" coordsize="325092,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" adj="0,,0" path="m,274134r325092,l325092,,,,,274134xe" filled="f" strokeweight=".14058mm">
              <v:stroke miterlimit="83231f" joinstyle="miter"/>
              <v:formulas/>
              <v:path arrowok="t" o:connecttype="segments" textboxrect="0,0,325092,274134"/>
            </v:shape>
            <v:rect id="Rectangle 684" o:spid="_x0000_s1068" style="position:absolute;left:7966;top:815;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4C4F9D3" w14:textId="77777777" w:rsidR="00C31343" w:rsidRDefault="00C31343">
                    <w:pPr>
                      <w:spacing w:after="160" w:line="259" w:lineRule="auto"/>
                      <w:ind w:left="0" w:firstLine="0"/>
                      <w:jc w:val="left"/>
                    </w:pPr>
                    <w:r>
                      <w:rPr>
                        <w:w w:val="122"/>
                      </w:rPr>
                      <w:t>PC1</w:t>
                    </w:r>
                  </w:p>
                </w:txbxContent>
              </v:textbox>
            </v:rect>
            <v:shape id="Shape 685" o:spid="_x0000_s1069" style="position:absolute;left:7544;top:6796;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" adj="0,,0" path="m,274133r325092,l325092,,,,,274133xe" filled="f" strokeweight=".14058mm">
              <v:stroke miterlimit="83231f" joinstyle="miter"/>
              <v:formulas/>
              <v:path arrowok="t" o:connecttype="segments" textboxrect="0,0,325092,274133"/>
            </v:shape>
            <v:rect id="Rectangle 686" o:spid="_x0000_s1070" style="position:absolute;left:7966;top:7611;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04C4F9D4" w14:textId="77777777" w:rsidR="00C31343" w:rsidRDefault="00C31343">
                    <w:pPr>
                      <w:spacing w:after="160" w:line="259" w:lineRule="auto"/>
                      <w:ind w:left="0" w:firstLine="0"/>
                      <w:jc w:val="left"/>
                    </w:pPr>
                    <w:r>
                      <w:rPr>
                        <w:w w:val="122"/>
                      </w:rPr>
                      <w:t>PC2</w:t>
                    </w:r>
                  </w:p>
                </w:txbxContent>
              </v:textbox>
            </v:rect>
            <v:shape id="Shape 687" o:spid="_x0000_s1071" style="position:absolute;left:7544;top:13592;width:3251;height:2741;visibility:visible" coordsize="325092,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" adj="0,,0" path="m,274133r325092,l325092,,,,,274133xe" filled="f" strokeweight=".14058mm">
              <v:stroke miterlimit="83231f" joinstyle="miter"/>
              <v:formulas/>
              <v:path arrowok="t" o:connecttype="segments" textboxrect="0,0,325092,274133"/>
            </v:shape>
            <v:rect id="Rectangle 688" o:spid="_x0000_s1072" style="position:absolute;left:7966;top:14407;width:320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4C4F9D5" w14:textId="77777777" w:rsidR="00C31343" w:rsidRDefault="00C31343">
                    <w:pPr>
                      <w:spacing w:after="160" w:line="259" w:lineRule="auto"/>
                      <w:ind w:left="0" w:firstLine="0"/>
                      <w:jc w:val="left"/>
                    </w:pPr>
                    <w:r>
                      <w:rPr>
                        <w:w w:val="122"/>
                      </w:rPr>
                      <w:t>PC3</w:t>
                    </w:r>
                  </w:p>
                </w:txbxContent>
              </v:textbox>
            </v:rect>
            <v:shape id="Shape 689" o:spid="_x0000_s1073" style="position:absolute;left:11150;top:1577;width:9365;height:5893;visibility:visible" coordsize="936500,58929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" adj="0,,0" path="m936500,589296l,e" filled="f" strokeweight=".14058mm">
              <v:stroke miterlimit="83231f" joinstyle="miter"/>
              <v:formulas/>
              <v:path arrowok="t" o:connecttype="segments" textboxrect="0,0,936500,589296"/>
            </v:shape>
            <v:shape id="Shape 690" o:spid="_x0000_s1074" style="position:absolute;left:10881;top:1409;width:475;height:386;visibility:visible" coordsize="47486,3861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" adj="0,,0" path="m,l47486,9689,25762,16211r3521,22407l,xe" fillcolor="black" strokeweight=".119mm">
              <v:stroke miterlimit="83231f" joinstyle="miter"/>
              <v:formulas/>
              <v:path arrowok="t" o:connecttype="segments" textboxrect="0,0,47486,38618"/>
            </v:shape>
            <v:rect id="Rectangle 692" o:spid="_x0000_s1075" style="position:absolute;left:14543;top:3947;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04C4F9D6" w14:textId="77777777" w:rsidR="00C31343" w:rsidRDefault="00C31343">
                    <w:pPr>
                      <w:spacing w:after="160" w:line="259" w:lineRule="auto"/>
                      <w:ind w:left="0" w:firstLine="0"/>
                      <w:jc w:val="left"/>
                    </w:pPr>
                    <w:r>
                      <w:rPr>
                        <w:shd w:val="clear" w:color="auto" w:fill="FFFFFF"/>
                      </w:rPr>
                      <w:t>0.88</w:t>
                    </w:r>
                  </w:p>
                </w:txbxContent>
              </v:textbox>
            </v:rect>
            <v:shape id="Shape 693" o:spid="_x0000_s1076" style="position:absolute;left:11209;top:8166;width:9105;height:0;visibility:visible" coordsize="91044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" adj="0,,0" path="m910441,l,e" filled="f" strokeweight=".14058mm">
              <v:stroke miterlimit="83231f" joinstyle="miter"/>
              <v:formulas/>
              <v:path arrowok="t" o:connecttype="segments" textboxrect="0,0,910441,0"/>
            </v:shape>
            <v:shape id="Shape 694" o:spid="_x0000_s1077" style="position:absolute;left:10892;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34" o:spid="_x0000_s1078" style="position:absolute;left:14021;top:7346;width:3092;height:1640;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696" o:spid="_x0000_s1079" style="position:absolute;left:1444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04C4F9D7" w14:textId="77777777" w:rsidR="00C31343" w:rsidRDefault="00C31343">
                    <w:pPr>
                      <w:spacing w:after="160" w:line="259" w:lineRule="auto"/>
                      <w:ind w:left="0" w:firstLine="0"/>
                      <w:jc w:val="left"/>
                    </w:pPr>
                    <w:r>
                      <w:t>0.77</w:t>
                    </w:r>
                  </w:p>
                </w:txbxContent>
              </v:textbox>
            </v:rect>
            <v:shape id="Shape 697" o:spid="_x0000_s1080" style="position:absolute;left:11150;top:8862;width:9365;height:5893;visibility:visible" coordsize="936500,58929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" adj="0,,0" path="m936500,l,589297e" filled="f" strokeweight=".14058mm">
              <v:stroke miterlimit="83231f" joinstyle="miter"/>
              <v:formulas/>
              <v:path arrowok="t" o:connecttype="segments" textboxrect="0,0,936500,589297"/>
            </v:shape>
            <v:shape id="Shape 698" o:spid="_x0000_s1081" style="position:absolute;left:10881;top:14538;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" adj="0,,0" path="m29283,l25762,22407r21724,6521l,38619,29283,xe" fillcolor="black" strokeweight=".119mm">
              <v:stroke miterlimit="83231f" joinstyle="miter"/>
              <v:formulas/>
              <v:path arrowok="t" o:connecttype="segments" textboxrect="0,0,47486,38619"/>
            </v:shape>
            <v:rect id="Rectangle 700" o:spid="_x0000_s1082" style="position:absolute;left:14543;top:11439;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4C4F9D8" w14:textId="77777777" w:rsidR="00C31343" w:rsidRDefault="00C31343">
                    <w:pPr>
                      <w:spacing w:after="160" w:line="259" w:lineRule="auto"/>
                      <w:ind w:left="0" w:firstLine="0"/>
                      <w:jc w:val="left"/>
                    </w:pPr>
                    <w:r>
                      <w:rPr>
                        <w:shd w:val="clear" w:color="auto" w:fill="FFFFFF"/>
                      </w:rPr>
                      <w:t>0.73</w:t>
                    </w:r>
                  </w:p>
                </w:txbxContent>
              </v:textbox>
            </v:rect>
            <v:rect id="Rectangle 701" o:spid="_x0000_s1083" style="position:absolute;left:1223;top:897;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04C4F9D9" w14:textId="77777777" w:rsidR="00C31343" w:rsidRDefault="00C31343">
                    <w:pPr>
                      <w:spacing w:after="160" w:line="259" w:lineRule="auto"/>
                      <w:ind w:left="0" w:firstLine="0"/>
                      <w:jc w:val="left"/>
                    </w:pPr>
                    <w:r>
                      <w:t>0.22</w:t>
                    </w:r>
                  </w:p>
                </w:txbxContent>
              </v:textbox>
            </v:rect>
            <v:rect id="Rectangle 702" o:spid="_x0000_s1084" style="position:absolute;left:1223;top:7693;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4C4F9DA" w14:textId="77777777" w:rsidR="00C31343" w:rsidRDefault="00C31343">
                    <w:pPr>
                      <w:spacing w:after="160" w:line="259" w:lineRule="auto"/>
                      <w:ind w:left="0" w:firstLine="0"/>
                      <w:jc w:val="left"/>
                    </w:pPr>
                    <w:r>
                      <w:t>0.41</w:t>
                    </w:r>
                  </w:p>
                </w:txbxContent>
              </v:textbox>
            </v:rect>
            <v:rect id="Rectangle 703" o:spid="_x0000_s1085" style="position:absolute;left:1223;top:144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04C4F9DB" w14:textId="77777777" w:rsidR="00C31343" w:rsidRDefault="00C31343">
                    <w:pPr>
                      <w:spacing w:after="160" w:line="259" w:lineRule="auto"/>
                      <w:ind w:left="0" w:firstLine="0"/>
                      <w:jc w:val="left"/>
                    </w:pPr>
                    <w:r>
                      <w:t>0.47</w:t>
                    </w:r>
                  </w:p>
                </w:txbxContent>
              </v:textbox>
            </v:rect>
            <v:shape id="Shape 704" o:spid="_x0000_s1086" style="position:absolute;left:3919;top:1370;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" adj="0,,0" path="m,l321093,e" filled="f" strokeweight=".14058mm">
              <v:stroke miterlimit="83231f" joinstyle="miter"/>
              <v:formulas/>
              <v:path arrowok="t" o:connecttype="segments" textboxrect="0,0,321093,0"/>
            </v:shape>
            <v:shape id="Shape 705" o:spid="_x0000_s1087" style="position:absolute;left:6993;top:1199;width:454;height:342;visibility:visible" coordsize="45354,3418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" adj="0,,0" path="m,l45354,17091,,34182,14914,17091,,xe" fillcolor="black" strokeweight=".14058mm">
              <v:stroke miterlimit="83231f" joinstyle="miter"/>
              <v:formulas/>
              <v:path arrowok="t" o:connecttype="segments" textboxrect="0,0,45354,34182"/>
            </v:shape>
            <v:shape id="Shape 706" o:spid="_x0000_s1088" style="position:absolute;left:3919;top:8166;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" adj="0,,0" path="m,l321093,e" filled="f" strokeweight=".14058mm">
              <v:stroke miterlimit="83231f" joinstyle="miter"/>
              <v:formulas/>
              <v:path arrowok="t" o:connecttype="segments" textboxrect="0,0,321093,0"/>
            </v:shape>
            <v:shape id="Shape 707" o:spid="_x0000_s1089" style="position:absolute;left:6993;top:7995;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08" o:spid="_x0000_s1090" style="position:absolute;left:3919;top:14962;width:3211;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" adj="0,,0" path="m,l321093,e" filled="f" strokeweight=".14058mm">
              <v:stroke miterlimit="83231f" joinstyle="miter"/>
              <v:formulas/>
              <v:path arrowok="t" o:connecttype="segments" textboxrect="0,0,321093,0"/>
            </v:shape>
            <v:shape id="Shape 709" o:spid="_x0000_s1091" style="position:absolute;left:6993;top:14791;width:454;height:342;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10" o:spid="_x0000_s1092" style="position:absolute;left:6321;top:18347;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" adj="0,,0" path="m,274133r419987,l419987,,,,,274133xe" filled="f" strokeweight=".14058mm">
              <v:stroke miterlimit="83231f" joinstyle="miter"/>
              <v:formulas/>
              <v:path arrowok="t" o:connecttype="segments" textboxrect="0,0,419987,274133"/>
            </v:shape>
            <v:rect id="Rectangle 711" o:spid="_x0000_s1093" style="position:absolute;left:6743;top:19162;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4C4F9DC" w14:textId="77777777" w:rsidR="00C31343" w:rsidRDefault="00C31343">
                    <w:pPr>
                      <w:spacing w:after="160" w:line="259" w:lineRule="auto"/>
                      <w:ind w:left="0" w:firstLine="0"/>
                      <w:jc w:val="left"/>
                    </w:pPr>
                    <w:r>
                      <w:rPr>
                        <w:w w:val="122"/>
                      </w:rPr>
                      <w:t>PHC1</w:t>
                    </w:r>
                  </w:p>
                </w:txbxContent>
              </v:textbox>
            </v:rect>
            <v:shape id="Shape 712" o:spid="_x0000_s1094" style="position:absolute;left:6321;top:25143;width:4200;height:2741;visibility:visible" coordsize="419987,27413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" adj="0,,0" path="m,274134r419987,l419987,,,,,274134xe" filled="f" strokeweight=".14058mm">
              <v:stroke miterlimit="83231f" joinstyle="miter"/>
              <v:formulas/>
              <v:path arrowok="t" o:connecttype="segments" textboxrect="0,0,419987,274134"/>
            </v:shape>
            <v:rect id="Rectangle 713" o:spid="_x0000_s1095" style="position:absolute;left:6743;top:25958;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04C4F9DD" w14:textId="77777777" w:rsidR="00C31343" w:rsidRDefault="00C31343">
                    <w:pPr>
                      <w:spacing w:after="160" w:line="259" w:lineRule="auto"/>
                      <w:ind w:left="0" w:firstLine="0"/>
                      <w:jc w:val="left"/>
                    </w:pPr>
                    <w:r>
                      <w:rPr>
                        <w:w w:val="122"/>
                      </w:rPr>
                      <w:t>PHC2</w:t>
                    </w:r>
                  </w:p>
                </w:txbxContent>
              </v:textbox>
            </v:rect>
            <v:shape id="Shape 714" o:spid="_x0000_s1096" style="position:absolute;left:6321;top:31939;width:4200;height:2741;visibility:visible" coordsize="419987,27413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" adj="0,,0" path="m,274133r419987,l419987,,,,,274133xe" filled="f" strokeweight=".14058mm">
              <v:stroke miterlimit="83231f" joinstyle="miter"/>
              <v:formulas/>
              <v:path arrowok="t" o:connecttype="segments" textboxrect="0,0,419987,274133"/>
            </v:shape>
            <v:rect id="Rectangle 715" o:spid="_x0000_s1097" style="position:absolute;left:6743;top:32754;width:4464;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04C4F9DE" w14:textId="77777777" w:rsidR="00C31343" w:rsidRDefault="00C31343">
                    <w:pPr>
                      <w:spacing w:after="160" w:line="259" w:lineRule="auto"/>
                      <w:ind w:left="0" w:firstLine="0"/>
                      <w:jc w:val="left"/>
                    </w:pPr>
                    <w:r>
                      <w:rPr>
                        <w:w w:val="122"/>
                      </w:rPr>
                      <w:t>PHC3</w:t>
                    </w:r>
                  </w:p>
                </w:txbxContent>
              </v:textbox>
            </v:rect>
            <v:shape id="Shape 716" o:spid="_x0000_s1098" style="position:absolute;left:10875;top:19925;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" adj="0,,0" path="m903685,568647l,e" filled="f" strokeweight=".14058mm">
              <v:stroke miterlimit="83231f" joinstyle="miter"/>
              <v:formulas/>
              <v:path arrowok="t" o:connecttype="segments" textboxrect="0,0,903685,568647"/>
            </v:shape>
            <v:shape id="Shape 717" o:spid="_x0000_s1099" style="position:absolute;left:10607;top:19756;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" adj="0,,0" path="m,l47486,9690,25762,16211r3521,22408l,xe" fillcolor="black" strokeweight=".119mm">
              <v:stroke miterlimit="83231f" joinstyle="miter"/>
              <v:formulas/>
              <v:path arrowok="t" o:connecttype="segments" textboxrect="0,0,47486,38619"/>
            </v:shape>
            <v:rect id="Rectangle 719" o:spid="_x0000_s1100" style="position:absolute;left:14105;top:22191;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04C4F9DF" w14:textId="77777777" w:rsidR="00C31343" w:rsidRDefault="00C31343">
                    <w:pPr>
                      <w:spacing w:after="160" w:line="259" w:lineRule="auto"/>
                      <w:ind w:left="0" w:firstLine="0"/>
                      <w:jc w:val="left"/>
                    </w:pPr>
                    <w:r>
                      <w:rPr>
                        <w:shd w:val="clear" w:color="auto" w:fill="FFFFFF"/>
                      </w:rPr>
                      <w:t>0.85</w:t>
                    </w:r>
                  </w:p>
                </w:txbxContent>
              </v:textbox>
            </v:rect>
            <v:shape id="Shape 720" o:spid="_x0000_s1101" style="position:absolute;left:10935;top:26514;width:8717;height:0;visibility:visible" coordsize="87166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" adj="0,,0" path="m871668,l,e" filled="f" strokeweight=".14058mm">
              <v:stroke miterlimit="83231f" joinstyle="miter"/>
              <v:formulas/>
              <v:path arrowok="t" o:connecttype="segments" textboxrect="0,0,871668,0"/>
            </v:shape>
            <v:shape id="Shape 721" o:spid="_x0000_s1102" style="position:absolute;left:10618;top:26343;width:454;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" adj="0,,0" path="m45354,l30440,17090,45354,34181,,17090,45354,xe" fillcolor="black" strokeweight=".14058mm">
              <v:stroke miterlimit="83231f" joinstyle="miter"/>
              <v:formulas/>
              <v:path arrowok="t" o:connecttype="segments" textboxrect="0,0,45354,34181"/>
            </v:shape>
            <v:shape id="Shape 19153" o:spid="_x0000_s1103" style="position:absolute;left:13553;top:25693;width:3092;height:1641;visibility:visible" coordsize="309279,1640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" adj="0,,0" path="m,l309279,r,164019l,164019,,e" stroked="f" strokeweight="0">
              <v:stroke miterlimit="83231f" joinstyle="miter"/>
              <v:formulas/>
              <v:path arrowok="t" o:connecttype="segments" textboxrect="0,0,309279,164019"/>
            </v:shape>
            <v:rect id="Rectangle 723" o:spid="_x0000_s1104" style="position:absolute;left:13974;top:26040;width:2992;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04C4F9E0" w14:textId="77777777" w:rsidR="00C31343" w:rsidRDefault="00C31343">
                    <w:pPr>
                      <w:spacing w:after="160" w:line="259" w:lineRule="auto"/>
                      <w:ind w:left="0" w:firstLine="0"/>
                      <w:jc w:val="left"/>
                    </w:pPr>
                    <w:r>
                      <w:t>0.80</w:t>
                    </w:r>
                  </w:p>
                </w:txbxContent>
              </v:textbox>
            </v:rect>
            <v:shape id="Shape 724" o:spid="_x0000_s1105" style="position:absolute;left:10875;top:27416;width:9037;height:5686;visibility:visible" coordsize="903685,56864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" adj="0,,0" path="m903685,l,568647e" filled="f" strokeweight=".14058mm">
              <v:stroke miterlimit="83231f" joinstyle="miter"/>
              <v:formulas/>
              <v:path arrowok="t" o:connecttype="segments" textboxrect="0,0,903685,568647"/>
            </v:shape>
            <v:shape id="Shape 725" o:spid="_x0000_s1106" style="position:absolute;left:10607;top:32885;width:475;height:386;visibility:visible" coordsize="47486,386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" adj="0,,0" path="m29283,l25762,22407r21724,6521l,38619,29283,xe" fillcolor="black" strokeweight=".119mm">
              <v:stroke miterlimit="83231f" joinstyle="miter"/>
              <v:formulas/>
              <v:path arrowok="t" o:connecttype="segments" textboxrect="0,0,47486,38619"/>
            </v:shape>
            <v:rect id="Rectangle 727" o:spid="_x0000_s1107" style="position:absolute;left:14105;top:29889;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04C4F9E1" w14:textId="77777777" w:rsidR="00C31343" w:rsidRDefault="00C31343">
                    <w:pPr>
                      <w:spacing w:after="160" w:line="259" w:lineRule="auto"/>
                      <w:ind w:left="0" w:firstLine="0"/>
                      <w:jc w:val="left"/>
                    </w:pPr>
                    <w:r>
                      <w:rPr>
                        <w:shd w:val="clear" w:color="auto" w:fill="FFFFFF"/>
                      </w:rPr>
                      <w:t>0.82</w:t>
                    </w:r>
                  </w:p>
                </w:txbxContent>
              </v:textbox>
            </v:rect>
            <v:rect id="Rectangle 728" o:spid="_x0000_s1108" style="position:absolute;top:19244;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04C4F9E2" w14:textId="77777777" w:rsidR="00C31343" w:rsidRDefault="00C31343">
                    <w:pPr>
                      <w:spacing w:after="160" w:line="259" w:lineRule="auto"/>
                      <w:ind w:left="0" w:firstLine="0"/>
                      <w:jc w:val="left"/>
                    </w:pPr>
                    <w:r>
                      <w:t>0.28</w:t>
                    </w:r>
                  </w:p>
                </w:txbxContent>
              </v:textbox>
            </v:rect>
            <v:rect id="Rectangle 729" o:spid="_x0000_s1109" style="position:absolute;top:26040;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04C4F9E3" w14:textId="77777777" w:rsidR="00C31343" w:rsidRDefault="00C31343">
                    <w:pPr>
                      <w:spacing w:after="160" w:line="259" w:lineRule="auto"/>
                      <w:ind w:left="0" w:firstLine="0"/>
                      <w:jc w:val="left"/>
                    </w:pPr>
                    <w:r>
                      <w:t>0.37</w:t>
                    </w:r>
                  </w:p>
                </w:txbxContent>
              </v:textbox>
            </v:rect>
            <v:rect id="Rectangle 730" o:spid="_x0000_s1110" style="position:absolute;top:32836;width:2991;height:1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04C4F9E4" w14:textId="77777777" w:rsidR="00C31343" w:rsidRDefault="00C31343">
                    <w:pPr>
                      <w:spacing w:after="160" w:line="259" w:lineRule="auto"/>
                      <w:ind w:left="0" w:firstLine="0"/>
                      <w:jc w:val="left"/>
                    </w:pPr>
                    <w:r>
                      <w:t>0.33</w:t>
                    </w:r>
                  </w:p>
                </w:txbxContent>
              </v:textbox>
            </v:rect>
            <v:shape id="Shape 731" o:spid="_x0000_s1111" style="position:absolute;left:2696;top:19717;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" adj="0,,0" path="m,l321093,e" filled="f" strokeweight=".14058mm">
              <v:stroke miterlimit="83231f" joinstyle="miter"/>
              <v:formulas/>
              <v:path arrowok="t" o:connecttype="segments" textboxrect="0,0,321093,0"/>
            </v:shape>
            <v:shape id="Shape 732" o:spid="_x0000_s1112" style="position:absolute;left:5770;top:19547;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3" o:spid="_x0000_s1113" style="position:absolute;left:2696;top:26514;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" adj="0,,0" path="m,l321093,e" filled="f" strokeweight=".14058mm">
              <v:stroke miterlimit="83231f" joinstyle="miter"/>
              <v:formulas/>
              <v:path arrowok="t" o:connecttype="segments" textboxrect="0,0,321093,0"/>
            </v:shape>
            <v:shape id="Shape 734" o:spid="_x0000_s1114" style="position:absolute;left:5770;top:26343;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v:shape id="Shape 735" o:spid="_x0000_s1115" style="position:absolute;left:2696;top:33310;width:3210;height:0;visibility:visible" coordsize="32109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" adj="0,,0" path="m,l321093,e" filled="f" strokeweight=".14058mm">
              <v:stroke miterlimit="83231f" joinstyle="miter"/>
              <v:formulas/>
              <v:path arrowok="t" o:connecttype="segments" textboxrect="0,0,321093,0"/>
            </v:shape>
            <v:shape id="Shape 736" o:spid="_x0000_s1116" style="position:absolute;left:5770;top:33139;width:453;height:341;visibility:visible" coordsize="45354,3418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" adj="0,,0" path="m,l45354,17090,,34181,14914,17090,,xe" fillcolor="black" strokeweight=".14058mm">
              <v:stroke miterlimit="83231f" joinstyle="miter"/>
              <v:formulas/>
              <v:path arrowok="t" o:connecttype="segments" textboxrect="0,0,45354,34181"/>
            </v:shape>
            <w10:anchorlock/>
          </v:group>
        </w:pict>
      </w:r>
    </w:p>
    <w:p w14:paraId="04C4F8C7" w14:textId="4C92A666" w:rsidR="00851EED" w:rsidRDefault="008B7823">
      <w:pPr>
        <w:tabs>
          <w:tab w:val="center" w:pos="8341"/>
          <w:tab w:val="right" w:pos="10772"/>
        </w:tabs>
        <w:spacing w:after="575" w:line="379" w:lineRule="auto"/>
        <w:ind w:left="0" w:right="-15" w:firstLine="0"/>
        <w:jc w:val="left"/>
      </w:pPr>
      <w:ins w:id="151" w:author="Andres Arguedas" w:date="2020-06-30T18:43:00Z">
        <w:r>
          <w:rPr>
            <w:sz w:val="22"/>
          </w:rPr>
          <w:t xml:space="preserve">En la Figura 1, las siglas VE, CA y PHC representan </w:t>
        </w:r>
      </w:ins>
      <w:ins w:id="152" w:author="Andres Arguedas" w:date="2020-06-30T18:44:00Z">
        <w:r>
          <w:rPr>
            <w:sz w:val="22"/>
          </w:rPr>
          <w:t xml:space="preserve">las variables latentes sobre las habilidades visoespaciales, capital y la prueba de habilidades cuantitativas, respectivamente. En el caso de </w:t>
        </w:r>
      </w:ins>
      <w:ins w:id="153" w:author="Andres Arguedas" w:date="2020-06-30T18:45:00Z">
        <w:r>
          <w:rPr>
            <w:sz w:val="22"/>
          </w:rPr>
          <w:t xml:space="preserve">las siglas PC1-PC3, PHC1-PHC3 y PVE1-PVE3, estas representan </w:t>
        </w:r>
      </w:ins>
      <w:ins w:id="154" w:author="Andres Arguedas" w:date="2020-06-30T18:46:00Z">
        <w:r>
          <w:rPr>
            <w:sz w:val="22"/>
          </w:rPr>
          <w:t>las variables indicadoras, medidas mediante las distintas parcelas, para cada una de las variables latentes del modelo estructural.</w:t>
        </w:r>
      </w:ins>
      <w:r w:rsidR="00D5262E">
        <w:rPr>
          <w:sz w:val="22"/>
        </w:rPr>
        <w:tab/>
      </w:r>
      <w:r w:rsidR="00D5262E">
        <w:t>2.3</w:t>
      </w:r>
      <w:r w:rsidR="00D5262E">
        <w:tab/>
        <w:t>Simulación y estimación</w:t>
      </w:r>
    </w:p>
    <w:p w14:paraId="04C4F8C8" w14:textId="77777777" w:rsidR="00851EED" w:rsidRDefault="00D5262E">
      <w:pPr>
        <w:pStyle w:val="Ttulo2"/>
        <w:spacing w:after="279"/>
        <w:ind w:left="463" w:hanging="478"/>
      </w:pPr>
      <w:bookmarkStart w:id="155" w:name="_Toc18527"/>
      <w:commentRangeStart w:id="156"/>
      <w:r>
        <w:t>Simulación y estimación</w:t>
      </w:r>
      <w:bookmarkEnd w:id="155"/>
      <w:commentRangeEnd w:id="156"/>
      <w:r w:rsidR="00952150">
        <w:rPr>
          <w:rStyle w:val="Refdecomentario"/>
          <w:b w:val="0"/>
        </w:rPr>
        <w:commentReference w:id="156"/>
      </w:r>
    </w:p>
    <w:p w14:paraId="04C4F8C9" w14:textId="77777777" w:rsidR="00851EED" w:rsidRDefault="00D5262E">
      <w:pPr>
        <w:spacing w:after="112"/>
        <w:ind w:left="-5"/>
      </w:pPr>
      <w:r>
        <w:t xml:space="preserve">La simulación de los datos, junto con la estimación de los modelos, se realizó mediante el paquete lavaan (Rosseel, </w:t>
      </w:r>
      <w:r>
        <w:rPr>
          <w:color w:val="0000FF"/>
        </w:rPr>
        <w:t>2012</w:t>
      </w:r>
      <w:r>
        <w:t xml:space="preserve">) usando el software R (R Core Team, </w:t>
      </w:r>
      <w:r>
        <w:rPr>
          <w:color w:val="0000FF"/>
        </w:rPr>
        <w:t>2020</w:t>
      </w:r>
      <w:r>
        <w:t xml:space="preserve">) mediante la interfaz gráfica de RStudio (RStudio Team, </w:t>
      </w:r>
      <w:r>
        <w:rPr>
          <w:color w:val="0000FF"/>
        </w:rPr>
        <w:t>2015</w:t>
      </w:r>
      <w:r>
        <w:t xml:space="preserve">). Para el manejo de bases de datos y </w:t>
      </w:r>
      <w:r>
        <w:lastRenderedPageBreak/>
        <w:t xml:space="preserve">demás visualizaciones fueron utilizados los paquetes ggplot2(Wickham, </w:t>
      </w:r>
      <w:r>
        <w:rPr>
          <w:color w:val="0000FF"/>
        </w:rPr>
        <w:t>2016</w:t>
      </w:r>
      <w:r>
        <w:t xml:space="preserve">), tidyr (Wickham &amp; Henry, </w:t>
      </w:r>
      <w:r>
        <w:rPr>
          <w:color w:val="0000FF"/>
        </w:rPr>
        <w:t>2020</w:t>
      </w:r>
      <w:r>
        <w:t xml:space="preserve">), dplyr (Wickham et al., </w:t>
      </w:r>
      <w:r>
        <w:rPr>
          <w:color w:val="0000FF"/>
        </w:rPr>
        <w:t>2020</w:t>
      </w:r>
      <w:r>
        <w:t xml:space="preserve">), ggpubr (Kassambara, </w:t>
      </w:r>
      <w:r>
        <w:rPr>
          <w:color w:val="0000FF"/>
        </w:rPr>
        <w:t>2020</w:t>
      </w:r>
      <w:r>
        <w:t xml:space="preserve">), PerformanceAnalytics (Peterson &amp; Carl, </w:t>
      </w:r>
      <w:r>
        <w:rPr>
          <w:color w:val="0000FF"/>
        </w:rPr>
        <w:t>2020</w:t>
      </w:r>
      <w:r>
        <w:t xml:space="preserve">) y kableExtra (Zhu, </w:t>
      </w:r>
      <w:r>
        <w:rPr>
          <w:color w:val="0000FF"/>
        </w:rPr>
        <w:t>2019</w:t>
      </w:r>
      <w:r>
        <w:t>).</w:t>
      </w:r>
    </w:p>
    <w:p w14:paraId="04C4F8CA" w14:textId="77777777" w:rsidR="00851EED" w:rsidRDefault="00D5262E">
      <w:pPr>
        <w:spacing w:after="42"/>
        <w:ind w:left="-5"/>
      </w:pPr>
      <w:r>
        <w:t xml:space="preserve">Para poder realizar la simulación deben seguirse varios pasos. Lo primero es definir el modelo teórico poblacional que van a seguir los datos simulados, como se describió en la sección anterior este modelo cuenta con dos variables exógenas y una endógena, cada una con tres variables indicadoras. Los datos se generan mediante la función simulateData() la cuál requiere especificar varios argumentos, uno de ellos es el modelo poblacional, cuya sintaxis puede encontrarse en el </w:t>
      </w:r>
      <w:r>
        <w:rPr>
          <w:color w:val="0000FF"/>
        </w:rPr>
        <w:t>Código 1</w:t>
      </w:r>
      <w:r>
        <w:t xml:space="preserve">. Los otros dos argumentos a especificar son el tamaño de muestra deseado y el nivel de kurtosis de interés, la definición de estos escenarios se obtiene mediante el </w:t>
      </w:r>
      <w:r>
        <w:rPr>
          <w:color w:val="0000FF"/>
        </w:rPr>
        <w:t xml:space="preserve">Código 2 </w:t>
      </w:r>
      <w:r>
        <w:t xml:space="preserve">y se muestran en el cuadro </w:t>
      </w:r>
      <w:r>
        <w:rPr>
          <w:color w:val="0000FF"/>
        </w:rPr>
        <w:t>1</w:t>
      </w:r>
      <w:r>
        <w:t>:</w:t>
      </w:r>
    </w:p>
    <w:p w14:paraId="04C4F8CB" w14:textId="77777777" w:rsidR="00851EED" w:rsidRDefault="00D5262E">
      <w:pPr>
        <w:spacing w:after="3" w:line="265" w:lineRule="auto"/>
        <w:ind w:left="1507" w:right="1497"/>
        <w:jc w:val="center"/>
      </w:pPr>
      <w:commentRangeStart w:id="157"/>
      <w:r>
        <w:t>Cuadro 1: Escenarios de simulación</w:t>
      </w:r>
      <w:commentRangeEnd w:id="157"/>
      <w:r w:rsidR="00233C0B">
        <w:rPr>
          <w:rStyle w:val="Refdecomentario"/>
        </w:rPr>
        <w:commentReference w:id="157"/>
      </w:r>
    </w:p>
    <w:tbl>
      <w:tblPr>
        <w:tblStyle w:val="TableGrid"/>
        <w:tblW w:w="10707" w:type="dxa"/>
        <w:tblInd w:w="66" w:type="dxa"/>
        <w:tblCellMar>
          <w:top w:w="30" w:type="dxa"/>
          <w:right w:w="115" w:type="dxa"/>
        </w:tblCellMar>
        <w:tblLook w:val="04A0" w:firstRow="1" w:lastRow="0" w:firstColumn="1" w:lastColumn="0" w:noHBand="0" w:noVBand="1"/>
      </w:tblPr>
      <w:tblGrid>
        <w:gridCol w:w="1840"/>
        <w:gridCol w:w="626"/>
        <w:gridCol w:w="1424"/>
        <w:gridCol w:w="717"/>
        <w:gridCol w:w="1424"/>
        <w:gridCol w:w="717"/>
        <w:gridCol w:w="1424"/>
        <w:gridCol w:w="717"/>
        <w:gridCol w:w="1424"/>
        <w:gridCol w:w="394"/>
      </w:tblGrid>
      <w:tr w:rsidR="00851EED" w14:paraId="04C4F8D6" w14:textId="77777777">
        <w:trPr>
          <w:trHeight w:val="320"/>
        </w:trPr>
        <w:tc>
          <w:tcPr>
            <w:tcW w:w="1839" w:type="dxa"/>
            <w:tcBorders>
              <w:top w:val="single" w:sz="6" w:space="0" w:color="000000"/>
              <w:left w:val="nil"/>
              <w:bottom w:val="single" w:sz="4" w:space="0" w:color="000000"/>
              <w:right w:val="nil"/>
            </w:tcBorders>
          </w:tcPr>
          <w:p w14:paraId="04C4F8CC" w14:textId="77777777" w:rsidR="00851EED" w:rsidRDefault="00D5262E">
            <w:pPr>
              <w:spacing w:after="0" w:line="259" w:lineRule="auto"/>
              <w:ind w:left="323" w:firstLine="0"/>
              <w:jc w:val="left"/>
            </w:pPr>
            <w:r>
              <w:rPr>
                <w:sz w:val="18"/>
              </w:rPr>
              <w:t>kurtosis</w:t>
            </w:r>
          </w:p>
        </w:tc>
        <w:tc>
          <w:tcPr>
            <w:tcW w:w="625" w:type="dxa"/>
            <w:tcBorders>
              <w:top w:val="single" w:sz="6" w:space="0" w:color="000000"/>
              <w:left w:val="nil"/>
              <w:bottom w:val="single" w:sz="4" w:space="0" w:color="000000"/>
              <w:right w:val="nil"/>
            </w:tcBorders>
          </w:tcPr>
          <w:p w14:paraId="04C4F8CD" w14:textId="77777777" w:rsidR="00851EED" w:rsidRDefault="00D5262E">
            <w:pPr>
              <w:spacing w:after="0" w:line="259" w:lineRule="auto"/>
              <w:ind w:left="81" w:firstLine="0"/>
              <w:jc w:val="left"/>
            </w:pPr>
            <w:r>
              <w:rPr>
                <w:sz w:val="18"/>
              </w:rPr>
              <w:t>n</w:t>
            </w:r>
          </w:p>
        </w:tc>
        <w:tc>
          <w:tcPr>
            <w:tcW w:w="1424" w:type="dxa"/>
            <w:tcBorders>
              <w:top w:val="single" w:sz="6" w:space="0" w:color="000000"/>
              <w:left w:val="nil"/>
              <w:bottom w:val="single" w:sz="4" w:space="0" w:color="000000"/>
              <w:right w:val="nil"/>
            </w:tcBorders>
          </w:tcPr>
          <w:p w14:paraId="04C4F8CE"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CF"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0"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1"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2" w14:textId="77777777" w:rsidR="00851EED" w:rsidRDefault="00D5262E">
            <w:pPr>
              <w:spacing w:after="0" w:line="259" w:lineRule="auto"/>
              <w:ind w:left="0" w:firstLine="0"/>
              <w:jc w:val="left"/>
            </w:pPr>
            <w:r>
              <w:rPr>
                <w:sz w:val="18"/>
              </w:rPr>
              <w:t>kurtosis</w:t>
            </w:r>
          </w:p>
        </w:tc>
        <w:tc>
          <w:tcPr>
            <w:tcW w:w="717" w:type="dxa"/>
            <w:tcBorders>
              <w:top w:val="single" w:sz="6" w:space="0" w:color="000000"/>
              <w:left w:val="nil"/>
              <w:bottom w:val="single" w:sz="4" w:space="0" w:color="000000"/>
              <w:right w:val="nil"/>
            </w:tcBorders>
          </w:tcPr>
          <w:p w14:paraId="04C4F8D3" w14:textId="77777777" w:rsidR="00851EED" w:rsidRDefault="00D5262E">
            <w:pPr>
              <w:spacing w:after="0" w:line="259" w:lineRule="auto"/>
              <w:ind w:left="173" w:firstLine="0"/>
              <w:jc w:val="left"/>
            </w:pPr>
            <w:r>
              <w:rPr>
                <w:sz w:val="18"/>
              </w:rPr>
              <w:t>n</w:t>
            </w:r>
          </w:p>
        </w:tc>
        <w:tc>
          <w:tcPr>
            <w:tcW w:w="1424" w:type="dxa"/>
            <w:tcBorders>
              <w:top w:val="single" w:sz="6" w:space="0" w:color="000000"/>
              <w:left w:val="nil"/>
              <w:bottom w:val="single" w:sz="4" w:space="0" w:color="000000"/>
              <w:right w:val="nil"/>
            </w:tcBorders>
          </w:tcPr>
          <w:p w14:paraId="04C4F8D4" w14:textId="77777777" w:rsidR="00851EED" w:rsidRDefault="00D5262E">
            <w:pPr>
              <w:spacing w:after="0" w:line="259" w:lineRule="auto"/>
              <w:ind w:left="0" w:firstLine="0"/>
              <w:jc w:val="left"/>
            </w:pPr>
            <w:r>
              <w:rPr>
                <w:sz w:val="18"/>
              </w:rPr>
              <w:t>kurtosis</w:t>
            </w:r>
          </w:p>
        </w:tc>
        <w:tc>
          <w:tcPr>
            <w:tcW w:w="394" w:type="dxa"/>
            <w:tcBorders>
              <w:top w:val="single" w:sz="6" w:space="0" w:color="000000"/>
              <w:left w:val="nil"/>
              <w:bottom w:val="single" w:sz="4" w:space="0" w:color="000000"/>
              <w:right w:val="nil"/>
            </w:tcBorders>
          </w:tcPr>
          <w:p w14:paraId="04C4F8D5" w14:textId="77777777" w:rsidR="00851EED" w:rsidRDefault="00D5262E">
            <w:pPr>
              <w:spacing w:after="0" w:line="259" w:lineRule="auto"/>
              <w:ind w:left="173" w:firstLine="0"/>
              <w:jc w:val="left"/>
            </w:pPr>
            <w:r>
              <w:rPr>
                <w:sz w:val="18"/>
              </w:rPr>
              <w:t>n</w:t>
            </w:r>
          </w:p>
        </w:tc>
      </w:tr>
      <w:tr w:rsidR="00851EED" w14:paraId="04C4F8E1" w14:textId="77777777">
        <w:trPr>
          <w:trHeight w:val="278"/>
        </w:trPr>
        <w:tc>
          <w:tcPr>
            <w:tcW w:w="1839" w:type="dxa"/>
            <w:tcBorders>
              <w:top w:val="single" w:sz="4" w:space="0" w:color="000000"/>
              <w:left w:val="nil"/>
              <w:bottom w:val="nil"/>
              <w:right w:val="nil"/>
            </w:tcBorders>
          </w:tcPr>
          <w:p w14:paraId="04C4F8D7" w14:textId="77777777" w:rsidR="00851EED" w:rsidRDefault="00D5262E">
            <w:pPr>
              <w:spacing w:after="0" w:line="259" w:lineRule="auto"/>
              <w:ind w:left="626" w:firstLine="0"/>
              <w:jc w:val="left"/>
            </w:pPr>
            <w:r>
              <w:rPr>
                <w:sz w:val="18"/>
              </w:rPr>
              <w:t>0.00</w:t>
            </w:r>
          </w:p>
        </w:tc>
        <w:tc>
          <w:tcPr>
            <w:tcW w:w="625" w:type="dxa"/>
            <w:tcBorders>
              <w:top w:val="single" w:sz="4" w:space="0" w:color="000000"/>
              <w:left w:val="nil"/>
              <w:bottom w:val="nil"/>
              <w:right w:val="nil"/>
            </w:tcBorders>
          </w:tcPr>
          <w:p w14:paraId="04C4F8D8" w14:textId="77777777" w:rsidR="00851EED" w:rsidRDefault="00D5262E">
            <w:pPr>
              <w:spacing w:after="0" w:line="259" w:lineRule="auto"/>
              <w:ind w:left="0" w:firstLine="0"/>
              <w:jc w:val="left"/>
            </w:pPr>
            <w:r>
              <w:rPr>
                <w:sz w:val="18"/>
              </w:rPr>
              <w:t>50</w:t>
            </w:r>
          </w:p>
        </w:tc>
        <w:tc>
          <w:tcPr>
            <w:tcW w:w="1424" w:type="dxa"/>
            <w:tcBorders>
              <w:top w:val="single" w:sz="4" w:space="0" w:color="000000"/>
              <w:left w:val="nil"/>
              <w:bottom w:val="nil"/>
              <w:right w:val="nil"/>
            </w:tcBorders>
          </w:tcPr>
          <w:p w14:paraId="04C4F8D9"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A" w14:textId="77777777" w:rsidR="00851EED" w:rsidRDefault="00D5262E">
            <w:pPr>
              <w:spacing w:after="0" w:line="259" w:lineRule="auto"/>
              <w:ind w:left="0" w:firstLine="0"/>
              <w:jc w:val="left"/>
            </w:pPr>
            <w:r>
              <w:rPr>
                <w:sz w:val="18"/>
              </w:rPr>
              <w:t>100</w:t>
            </w:r>
          </w:p>
        </w:tc>
        <w:tc>
          <w:tcPr>
            <w:tcW w:w="1424" w:type="dxa"/>
            <w:tcBorders>
              <w:top w:val="single" w:sz="4" w:space="0" w:color="000000"/>
              <w:left w:val="nil"/>
              <w:bottom w:val="nil"/>
              <w:right w:val="nil"/>
            </w:tcBorders>
          </w:tcPr>
          <w:p w14:paraId="04C4F8DB"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C" w14:textId="77777777" w:rsidR="00851EED" w:rsidRDefault="00D5262E">
            <w:pPr>
              <w:spacing w:after="0" w:line="259" w:lineRule="auto"/>
              <w:ind w:left="0" w:firstLine="0"/>
              <w:jc w:val="left"/>
            </w:pPr>
            <w:r>
              <w:rPr>
                <w:sz w:val="18"/>
              </w:rPr>
              <w:t>200</w:t>
            </w:r>
          </w:p>
        </w:tc>
        <w:tc>
          <w:tcPr>
            <w:tcW w:w="1424" w:type="dxa"/>
            <w:tcBorders>
              <w:top w:val="single" w:sz="4" w:space="0" w:color="000000"/>
              <w:left w:val="nil"/>
              <w:bottom w:val="nil"/>
              <w:right w:val="nil"/>
            </w:tcBorders>
          </w:tcPr>
          <w:p w14:paraId="04C4F8DD" w14:textId="77777777" w:rsidR="00851EED" w:rsidRDefault="00D5262E">
            <w:pPr>
              <w:spacing w:after="0" w:line="259" w:lineRule="auto"/>
              <w:ind w:left="303" w:firstLine="0"/>
              <w:jc w:val="left"/>
            </w:pPr>
            <w:r>
              <w:rPr>
                <w:sz w:val="18"/>
              </w:rPr>
              <w:t>0.00</w:t>
            </w:r>
          </w:p>
        </w:tc>
        <w:tc>
          <w:tcPr>
            <w:tcW w:w="717" w:type="dxa"/>
            <w:tcBorders>
              <w:top w:val="single" w:sz="4" w:space="0" w:color="000000"/>
              <w:left w:val="nil"/>
              <w:bottom w:val="nil"/>
              <w:right w:val="nil"/>
            </w:tcBorders>
          </w:tcPr>
          <w:p w14:paraId="04C4F8DE" w14:textId="77777777" w:rsidR="00851EED" w:rsidRDefault="00D5262E">
            <w:pPr>
              <w:spacing w:after="0" w:line="259" w:lineRule="auto"/>
              <w:ind w:left="0" w:firstLine="0"/>
              <w:jc w:val="left"/>
            </w:pPr>
            <w:r>
              <w:rPr>
                <w:sz w:val="18"/>
              </w:rPr>
              <w:t>400</w:t>
            </w:r>
          </w:p>
        </w:tc>
        <w:tc>
          <w:tcPr>
            <w:tcW w:w="1424" w:type="dxa"/>
            <w:tcBorders>
              <w:top w:val="single" w:sz="4" w:space="0" w:color="000000"/>
              <w:left w:val="nil"/>
              <w:bottom w:val="nil"/>
              <w:right w:val="nil"/>
            </w:tcBorders>
          </w:tcPr>
          <w:p w14:paraId="04C4F8DF" w14:textId="77777777" w:rsidR="00851EED" w:rsidRDefault="00D5262E">
            <w:pPr>
              <w:spacing w:after="0" w:line="259" w:lineRule="auto"/>
              <w:ind w:left="303" w:firstLine="0"/>
              <w:jc w:val="left"/>
            </w:pPr>
            <w:r>
              <w:rPr>
                <w:sz w:val="18"/>
              </w:rPr>
              <w:t>0.00</w:t>
            </w:r>
          </w:p>
        </w:tc>
        <w:tc>
          <w:tcPr>
            <w:tcW w:w="394" w:type="dxa"/>
            <w:tcBorders>
              <w:top w:val="single" w:sz="4" w:space="0" w:color="000000"/>
              <w:left w:val="nil"/>
              <w:bottom w:val="nil"/>
              <w:right w:val="nil"/>
            </w:tcBorders>
          </w:tcPr>
          <w:p w14:paraId="04C4F8E0" w14:textId="77777777" w:rsidR="00851EED" w:rsidRDefault="00D5262E">
            <w:pPr>
              <w:spacing w:after="0" w:line="259" w:lineRule="auto"/>
              <w:ind w:left="0" w:firstLine="0"/>
              <w:jc w:val="left"/>
            </w:pPr>
            <w:r>
              <w:rPr>
                <w:sz w:val="18"/>
              </w:rPr>
              <w:t>800</w:t>
            </w:r>
          </w:p>
        </w:tc>
      </w:tr>
      <w:tr w:rsidR="00851EED" w14:paraId="04C4F8EC" w14:textId="77777777">
        <w:trPr>
          <w:trHeight w:val="218"/>
        </w:trPr>
        <w:tc>
          <w:tcPr>
            <w:tcW w:w="1839" w:type="dxa"/>
            <w:tcBorders>
              <w:top w:val="nil"/>
              <w:left w:val="nil"/>
              <w:bottom w:val="nil"/>
              <w:right w:val="nil"/>
            </w:tcBorders>
          </w:tcPr>
          <w:p w14:paraId="04C4F8E2" w14:textId="77777777" w:rsidR="00851EED" w:rsidRDefault="00D5262E">
            <w:pPr>
              <w:spacing w:after="0" w:line="259" w:lineRule="auto"/>
              <w:ind w:left="626" w:firstLine="0"/>
              <w:jc w:val="left"/>
            </w:pPr>
            <w:r>
              <w:rPr>
                <w:sz w:val="18"/>
              </w:rPr>
              <w:t>0.62</w:t>
            </w:r>
          </w:p>
        </w:tc>
        <w:tc>
          <w:tcPr>
            <w:tcW w:w="625" w:type="dxa"/>
            <w:tcBorders>
              <w:top w:val="nil"/>
              <w:left w:val="nil"/>
              <w:bottom w:val="nil"/>
              <w:right w:val="nil"/>
            </w:tcBorders>
          </w:tcPr>
          <w:p w14:paraId="04C4F8E3"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4"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5"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E6"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7"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E8" w14:textId="77777777" w:rsidR="00851EED" w:rsidRDefault="00D5262E">
            <w:pPr>
              <w:spacing w:after="0" w:line="259" w:lineRule="auto"/>
              <w:ind w:left="303" w:firstLine="0"/>
              <w:jc w:val="left"/>
            </w:pPr>
            <w:r>
              <w:rPr>
                <w:sz w:val="18"/>
              </w:rPr>
              <w:t>0.62</w:t>
            </w:r>
          </w:p>
        </w:tc>
        <w:tc>
          <w:tcPr>
            <w:tcW w:w="717" w:type="dxa"/>
            <w:tcBorders>
              <w:top w:val="nil"/>
              <w:left w:val="nil"/>
              <w:bottom w:val="nil"/>
              <w:right w:val="nil"/>
            </w:tcBorders>
          </w:tcPr>
          <w:p w14:paraId="04C4F8E9"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EA" w14:textId="77777777" w:rsidR="00851EED" w:rsidRDefault="00D5262E">
            <w:pPr>
              <w:spacing w:after="0" w:line="259" w:lineRule="auto"/>
              <w:ind w:left="303" w:firstLine="0"/>
              <w:jc w:val="left"/>
            </w:pPr>
            <w:r>
              <w:rPr>
                <w:sz w:val="18"/>
              </w:rPr>
              <w:t>0.62</w:t>
            </w:r>
          </w:p>
        </w:tc>
        <w:tc>
          <w:tcPr>
            <w:tcW w:w="394" w:type="dxa"/>
            <w:tcBorders>
              <w:top w:val="nil"/>
              <w:left w:val="nil"/>
              <w:bottom w:val="nil"/>
              <w:right w:val="nil"/>
            </w:tcBorders>
          </w:tcPr>
          <w:p w14:paraId="04C4F8EB" w14:textId="77777777" w:rsidR="00851EED" w:rsidRDefault="00D5262E">
            <w:pPr>
              <w:spacing w:after="0" w:line="259" w:lineRule="auto"/>
              <w:ind w:left="0" w:firstLine="0"/>
              <w:jc w:val="left"/>
            </w:pPr>
            <w:r>
              <w:rPr>
                <w:sz w:val="18"/>
              </w:rPr>
              <w:t>800</w:t>
            </w:r>
          </w:p>
        </w:tc>
      </w:tr>
      <w:tr w:rsidR="00851EED" w14:paraId="04C4F8F7" w14:textId="77777777">
        <w:trPr>
          <w:trHeight w:val="218"/>
        </w:trPr>
        <w:tc>
          <w:tcPr>
            <w:tcW w:w="1839" w:type="dxa"/>
            <w:tcBorders>
              <w:top w:val="nil"/>
              <w:left w:val="nil"/>
              <w:bottom w:val="nil"/>
              <w:right w:val="nil"/>
            </w:tcBorders>
          </w:tcPr>
          <w:p w14:paraId="04C4F8ED" w14:textId="77777777" w:rsidR="00851EED" w:rsidRDefault="00D5262E">
            <w:pPr>
              <w:spacing w:after="0" w:line="259" w:lineRule="auto"/>
              <w:ind w:left="626" w:firstLine="0"/>
              <w:jc w:val="left"/>
            </w:pPr>
            <w:r>
              <w:rPr>
                <w:sz w:val="18"/>
              </w:rPr>
              <w:t>6.65</w:t>
            </w:r>
          </w:p>
        </w:tc>
        <w:tc>
          <w:tcPr>
            <w:tcW w:w="625" w:type="dxa"/>
            <w:tcBorders>
              <w:top w:val="nil"/>
              <w:left w:val="nil"/>
              <w:bottom w:val="nil"/>
              <w:right w:val="nil"/>
            </w:tcBorders>
          </w:tcPr>
          <w:p w14:paraId="04C4F8EE"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EF"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0"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1"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2"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3" w14:textId="77777777" w:rsidR="00851EED" w:rsidRDefault="00D5262E">
            <w:pPr>
              <w:spacing w:after="0" w:line="259" w:lineRule="auto"/>
              <w:ind w:left="303" w:firstLine="0"/>
              <w:jc w:val="left"/>
            </w:pPr>
            <w:r>
              <w:rPr>
                <w:sz w:val="18"/>
              </w:rPr>
              <w:t>6.65</w:t>
            </w:r>
          </w:p>
        </w:tc>
        <w:tc>
          <w:tcPr>
            <w:tcW w:w="717" w:type="dxa"/>
            <w:tcBorders>
              <w:top w:val="nil"/>
              <w:left w:val="nil"/>
              <w:bottom w:val="nil"/>
              <w:right w:val="nil"/>
            </w:tcBorders>
          </w:tcPr>
          <w:p w14:paraId="04C4F8F4"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8F5" w14:textId="77777777" w:rsidR="00851EED" w:rsidRDefault="00D5262E">
            <w:pPr>
              <w:spacing w:after="0" w:line="259" w:lineRule="auto"/>
              <w:ind w:left="303" w:firstLine="0"/>
              <w:jc w:val="left"/>
            </w:pPr>
            <w:r>
              <w:rPr>
                <w:sz w:val="18"/>
              </w:rPr>
              <w:t>6.65</w:t>
            </w:r>
          </w:p>
        </w:tc>
        <w:tc>
          <w:tcPr>
            <w:tcW w:w="394" w:type="dxa"/>
            <w:tcBorders>
              <w:top w:val="nil"/>
              <w:left w:val="nil"/>
              <w:bottom w:val="nil"/>
              <w:right w:val="nil"/>
            </w:tcBorders>
          </w:tcPr>
          <w:p w14:paraId="04C4F8F6" w14:textId="77777777" w:rsidR="00851EED" w:rsidRDefault="00D5262E">
            <w:pPr>
              <w:spacing w:after="0" w:line="259" w:lineRule="auto"/>
              <w:ind w:left="0" w:firstLine="0"/>
              <w:jc w:val="left"/>
            </w:pPr>
            <w:r>
              <w:rPr>
                <w:sz w:val="18"/>
              </w:rPr>
              <w:t>800</w:t>
            </w:r>
          </w:p>
        </w:tc>
      </w:tr>
      <w:tr w:rsidR="00851EED" w14:paraId="04C4F902" w14:textId="77777777">
        <w:trPr>
          <w:trHeight w:val="218"/>
        </w:trPr>
        <w:tc>
          <w:tcPr>
            <w:tcW w:w="1839" w:type="dxa"/>
            <w:tcBorders>
              <w:top w:val="nil"/>
              <w:left w:val="nil"/>
              <w:bottom w:val="nil"/>
              <w:right w:val="nil"/>
            </w:tcBorders>
          </w:tcPr>
          <w:p w14:paraId="04C4F8F8" w14:textId="77777777" w:rsidR="00851EED" w:rsidRDefault="00D5262E">
            <w:pPr>
              <w:spacing w:after="0" w:line="259" w:lineRule="auto"/>
              <w:ind w:left="535" w:firstLine="0"/>
              <w:jc w:val="left"/>
            </w:pPr>
            <w:r>
              <w:rPr>
                <w:sz w:val="18"/>
              </w:rPr>
              <w:t>21.41</w:t>
            </w:r>
          </w:p>
        </w:tc>
        <w:tc>
          <w:tcPr>
            <w:tcW w:w="625" w:type="dxa"/>
            <w:tcBorders>
              <w:top w:val="nil"/>
              <w:left w:val="nil"/>
              <w:bottom w:val="nil"/>
              <w:right w:val="nil"/>
            </w:tcBorders>
          </w:tcPr>
          <w:p w14:paraId="04C4F8F9" w14:textId="77777777" w:rsidR="00851EED" w:rsidRDefault="00D5262E">
            <w:pPr>
              <w:spacing w:after="0" w:line="259" w:lineRule="auto"/>
              <w:ind w:left="0" w:firstLine="0"/>
              <w:jc w:val="left"/>
            </w:pPr>
            <w:r>
              <w:rPr>
                <w:sz w:val="18"/>
              </w:rPr>
              <w:t>50</w:t>
            </w:r>
          </w:p>
        </w:tc>
        <w:tc>
          <w:tcPr>
            <w:tcW w:w="1424" w:type="dxa"/>
            <w:tcBorders>
              <w:top w:val="nil"/>
              <w:left w:val="nil"/>
              <w:bottom w:val="nil"/>
              <w:right w:val="nil"/>
            </w:tcBorders>
          </w:tcPr>
          <w:p w14:paraId="04C4F8FA"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B" w14:textId="77777777" w:rsidR="00851EED" w:rsidRDefault="00D5262E">
            <w:pPr>
              <w:spacing w:after="0" w:line="259" w:lineRule="auto"/>
              <w:ind w:left="0" w:firstLine="0"/>
              <w:jc w:val="left"/>
            </w:pPr>
            <w:r>
              <w:rPr>
                <w:sz w:val="18"/>
              </w:rPr>
              <w:t>100</w:t>
            </w:r>
          </w:p>
        </w:tc>
        <w:tc>
          <w:tcPr>
            <w:tcW w:w="1424" w:type="dxa"/>
            <w:tcBorders>
              <w:top w:val="nil"/>
              <w:left w:val="nil"/>
              <w:bottom w:val="nil"/>
              <w:right w:val="nil"/>
            </w:tcBorders>
          </w:tcPr>
          <w:p w14:paraId="04C4F8FC"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D" w14:textId="77777777" w:rsidR="00851EED" w:rsidRDefault="00D5262E">
            <w:pPr>
              <w:spacing w:after="0" w:line="259" w:lineRule="auto"/>
              <w:ind w:left="0" w:firstLine="0"/>
              <w:jc w:val="left"/>
            </w:pPr>
            <w:r>
              <w:rPr>
                <w:sz w:val="18"/>
              </w:rPr>
              <w:t>200</w:t>
            </w:r>
          </w:p>
        </w:tc>
        <w:tc>
          <w:tcPr>
            <w:tcW w:w="1424" w:type="dxa"/>
            <w:tcBorders>
              <w:top w:val="nil"/>
              <w:left w:val="nil"/>
              <w:bottom w:val="nil"/>
              <w:right w:val="nil"/>
            </w:tcBorders>
          </w:tcPr>
          <w:p w14:paraId="04C4F8FE" w14:textId="77777777" w:rsidR="00851EED" w:rsidRDefault="00D5262E">
            <w:pPr>
              <w:spacing w:after="0" w:line="259" w:lineRule="auto"/>
              <w:ind w:left="211" w:firstLine="0"/>
              <w:jc w:val="left"/>
            </w:pPr>
            <w:r>
              <w:rPr>
                <w:sz w:val="18"/>
              </w:rPr>
              <w:t>21.41</w:t>
            </w:r>
          </w:p>
        </w:tc>
        <w:tc>
          <w:tcPr>
            <w:tcW w:w="717" w:type="dxa"/>
            <w:tcBorders>
              <w:top w:val="nil"/>
              <w:left w:val="nil"/>
              <w:bottom w:val="nil"/>
              <w:right w:val="nil"/>
            </w:tcBorders>
          </w:tcPr>
          <w:p w14:paraId="04C4F8FF" w14:textId="77777777" w:rsidR="00851EED" w:rsidRDefault="00D5262E">
            <w:pPr>
              <w:spacing w:after="0" w:line="259" w:lineRule="auto"/>
              <w:ind w:left="0" w:firstLine="0"/>
              <w:jc w:val="left"/>
            </w:pPr>
            <w:r>
              <w:rPr>
                <w:sz w:val="18"/>
              </w:rPr>
              <w:t>400</w:t>
            </w:r>
          </w:p>
        </w:tc>
        <w:tc>
          <w:tcPr>
            <w:tcW w:w="1424" w:type="dxa"/>
            <w:tcBorders>
              <w:top w:val="nil"/>
              <w:left w:val="nil"/>
              <w:bottom w:val="nil"/>
              <w:right w:val="nil"/>
            </w:tcBorders>
          </w:tcPr>
          <w:p w14:paraId="04C4F900" w14:textId="77777777" w:rsidR="00851EED" w:rsidRDefault="00D5262E">
            <w:pPr>
              <w:spacing w:after="0" w:line="259" w:lineRule="auto"/>
              <w:ind w:left="211" w:firstLine="0"/>
              <w:jc w:val="left"/>
            </w:pPr>
            <w:r>
              <w:rPr>
                <w:sz w:val="18"/>
              </w:rPr>
              <w:t>21.41</w:t>
            </w:r>
          </w:p>
        </w:tc>
        <w:tc>
          <w:tcPr>
            <w:tcW w:w="394" w:type="dxa"/>
            <w:tcBorders>
              <w:top w:val="nil"/>
              <w:left w:val="nil"/>
              <w:bottom w:val="nil"/>
              <w:right w:val="nil"/>
            </w:tcBorders>
          </w:tcPr>
          <w:p w14:paraId="04C4F901" w14:textId="77777777" w:rsidR="00851EED" w:rsidRDefault="00D5262E">
            <w:pPr>
              <w:spacing w:after="0" w:line="259" w:lineRule="auto"/>
              <w:ind w:left="0" w:firstLine="0"/>
              <w:jc w:val="left"/>
            </w:pPr>
            <w:r>
              <w:rPr>
                <w:sz w:val="18"/>
              </w:rPr>
              <w:t>800</w:t>
            </w:r>
          </w:p>
        </w:tc>
      </w:tr>
      <w:tr w:rsidR="00851EED" w14:paraId="04C4F90D" w14:textId="77777777">
        <w:trPr>
          <w:trHeight w:val="260"/>
        </w:trPr>
        <w:tc>
          <w:tcPr>
            <w:tcW w:w="1839" w:type="dxa"/>
            <w:tcBorders>
              <w:top w:val="nil"/>
              <w:left w:val="nil"/>
              <w:bottom w:val="single" w:sz="6" w:space="0" w:color="000000"/>
              <w:right w:val="nil"/>
            </w:tcBorders>
          </w:tcPr>
          <w:p w14:paraId="04C4F903" w14:textId="77777777" w:rsidR="00851EED" w:rsidRDefault="00D5262E">
            <w:pPr>
              <w:spacing w:after="0" w:line="259" w:lineRule="auto"/>
              <w:ind w:left="535" w:firstLine="0"/>
              <w:jc w:val="left"/>
            </w:pPr>
            <w:r>
              <w:rPr>
                <w:sz w:val="18"/>
              </w:rPr>
              <w:t>13.92</w:t>
            </w:r>
          </w:p>
        </w:tc>
        <w:tc>
          <w:tcPr>
            <w:tcW w:w="625" w:type="dxa"/>
            <w:tcBorders>
              <w:top w:val="nil"/>
              <w:left w:val="nil"/>
              <w:bottom w:val="single" w:sz="6" w:space="0" w:color="000000"/>
              <w:right w:val="nil"/>
            </w:tcBorders>
          </w:tcPr>
          <w:p w14:paraId="04C4F904" w14:textId="77777777" w:rsidR="00851EED" w:rsidRDefault="00D5262E">
            <w:pPr>
              <w:spacing w:after="0" w:line="259" w:lineRule="auto"/>
              <w:ind w:left="0" w:firstLine="0"/>
              <w:jc w:val="left"/>
            </w:pPr>
            <w:r>
              <w:rPr>
                <w:sz w:val="18"/>
              </w:rPr>
              <w:t>50</w:t>
            </w:r>
          </w:p>
        </w:tc>
        <w:tc>
          <w:tcPr>
            <w:tcW w:w="1424" w:type="dxa"/>
            <w:tcBorders>
              <w:top w:val="nil"/>
              <w:left w:val="nil"/>
              <w:bottom w:val="single" w:sz="6" w:space="0" w:color="000000"/>
              <w:right w:val="nil"/>
            </w:tcBorders>
          </w:tcPr>
          <w:p w14:paraId="04C4F905"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6" w14:textId="77777777" w:rsidR="00851EED" w:rsidRDefault="00D5262E">
            <w:pPr>
              <w:spacing w:after="0" w:line="259" w:lineRule="auto"/>
              <w:ind w:left="0" w:firstLine="0"/>
              <w:jc w:val="left"/>
            </w:pPr>
            <w:r>
              <w:rPr>
                <w:sz w:val="18"/>
              </w:rPr>
              <w:t>100</w:t>
            </w:r>
          </w:p>
        </w:tc>
        <w:tc>
          <w:tcPr>
            <w:tcW w:w="1424" w:type="dxa"/>
            <w:tcBorders>
              <w:top w:val="nil"/>
              <w:left w:val="nil"/>
              <w:bottom w:val="single" w:sz="6" w:space="0" w:color="000000"/>
              <w:right w:val="nil"/>
            </w:tcBorders>
          </w:tcPr>
          <w:p w14:paraId="04C4F907"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8" w14:textId="77777777" w:rsidR="00851EED" w:rsidRDefault="00D5262E">
            <w:pPr>
              <w:spacing w:after="0" w:line="259" w:lineRule="auto"/>
              <w:ind w:left="0" w:firstLine="0"/>
              <w:jc w:val="left"/>
            </w:pPr>
            <w:r>
              <w:rPr>
                <w:sz w:val="18"/>
              </w:rPr>
              <w:t>200</w:t>
            </w:r>
          </w:p>
        </w:tc>
        <w:tc>
          <w:tcPr>
            <w:tcW w:w="1424" w:type="dxa"/>
            <w:tcBorders>
              <w:top w:val="nil"/>
              <w:left w:val="nil"/>
              <w:bottom w:val="single" w:sz="6" w:space="0" w:color="000000"/>
              <w:right w:val="nil"/>
            </w:tcBorders>
          </w:tcPr>
          <w:p w14:paraId="04C4F909" w14:textId="77777777" w:rsidR="00851EED" w:rsidRDefault="00D5262E">
            <w:pPr>
              <w:spacing w:after="0" w:line="259" w:lineRule="auto"/>
              <w:ind w:left="211" w:firstLine="0"/>
              <w:jc w:val="left"/>
            </w:pPr>
            <w:r>
              <w:rPr>
                <w:sz w:val="18"/>
              </w:rPr>
              <w:t>13.92</w:t>
            </w:r>
          </w:p>
        </w:tc>
        <w:tc>
          <w:tcPr>
            <w:tcW w:w="717" w:type="dxa"/>
            <w:tcBorders>
              <w:top w:val="nil"/>
              <w:left w:val="nil"/>
              <w:bottom w:val="single" w:sz="6" w:space="0" w:color="000000"/>
              <w:right w:val="nil"/>
            </w:tcBorders>
          </w:tcPr>
          <w:p w14:paraId="04C4F90A" w14:textId="77777777" w:rsidR="00851EED" w:rsidRDefault="00D5262E">
            <w:pPr>
              <w:spacing w:after="0" w:line="259" w:lineRule="auto"/>
              <w:ind w:left="0" w:firstLine="0"/>
              <w:jc w:val="left"/>
            </w:pPr>
            <w:r>
              <w:rPr>
                <w:sz w:val="18"/>
              </w:rPr>
              <w:t>400</w:t>
            </w:r>
          </w:p>
        </w:tc>
        <w:tc>
          <w:tcPr>
            <w:tcW w:w="1424" w:type="dxa"/>
            <w:tcBorders>
              <w:top w:val="nil"/>
              <w:left w:val="nil"/>
              <w:bottom w:val="single" w:sz="6" w:space="0" w:color="000000"/>
              <w:right w:val="nil"/>
            </w:tcBorders>
          </w:tcPr>
          <w:p w14:paraId="04C4F90B" w14:textId="77777777" w:rsidR="00851EED" w:rsidRDefault="00D5262E">
            <w:pPr>
              <w:spacing w:after="0" w:line="259" w:lineRule="auto"/>
              <w:ind w:left="211" w:firstLine="0"/>
              <w:jc w:val="left"/>
            </w:pPr>
            <w:r>
              <w:rPr>
                <w:sz w:val="18"/>
              </w:rPr>
              <w:t>13.92</w:t>
            </w:r>
          </w:p>
        </w:tc>
        <w:tc>
          <w:tcPr>
            <w:tcW w:w="394" w:type="dxa"/>
            <w:tcBorders>
              <w:top w:val="nil"/>
              <w:left w:val="nil"/>
              <w:bottom w:val="single" w:sz="6" w:space="0" w:color="000000"/>
              <w:right w:val="nil"/>
            </w:tcBorders>
          </w:tcPr>
          <w:p w14:paraId="04C4F90C" w14:textId="77777777" w:rsidR="00851EED" w:rsidRDefault="00D5262E">
            <w:pPr>
              <w:spacing w:after="0" w:line="259" w:lineRule="auto"/>
              <w:ind w:left="0" w:firstLine="0"/>
              <w:jc w:val="left"/>
            </w:pPr>
            <w:r>
              <w:rPr>
                <w:sz w:val="18"/>
              </w:rPr>
              <w:t>800</w:t>
            </w:r>
          </w:p>
        </w:tc>
      </w:tr>
    </w:tbl>
    <w:p w14:paraId="04C4F90E" w14:textId="77777777" w:rsidR="00851EED" w:rsidRDefault="00D5262E">
      <w:pPr>
        <w:spacing w:after="438" w:line="259" w:lineRule="auto"/>
        <w:ind w:left="185" w:firstLine="0"/>
        <w:jc w:val="left"/>
      </w:pPr>
      <w:r>
        <w:rPr>
          <w:i/>
          <w:sz w:val="18"/>
        </w:rPr>
        <w:t xml:space="preserve">Fuente: </w:t>
      </w:r>
      <w:r>
        <w:rPr>
          <w:sz w:val="18"/>
        </w:rPr>
        <w:t>Elaboración propia a partir del estudio de la Universidad de California (2008)</w:t>
      </w:r>
    </w:p>
    <w:p w14:paraId="04C4F90F" w14:textId="77777777" w:rsidR="00851EED" w:rsidRDefault="00D5262E">
      <w:pPr>
        <w:spacing w:after="372"/>
        <w:ind w:left="-5"/>
      </w:pPr>
      <w:r>
        <w:t xml:space="preserve">Con estos escenarios definidos, se generaron entonces, para cada combinación de tamaño de muestra y kurtosis un total de 2000 conjuntos de datos para cada uno. La sintaxis necesaria para generar esto se muestra en el </w:t>
      </w:r>
      <w:r>
        <w:rPr>
          <w:color w:val="0000FF"/>
        </w:rPr>
        <w:t>Código 3</w:t>
      </w:r>
      <w:r>
        <w:t xml:space="preserve">. Una vez que se obtuvieron estos conjuntos de datos, el siguiente paso es realizar la estimación de los SEM con cada uno de ellos; para ello es necesario definir un modelo de una forma similar a como se indicó en el </w:t>
      </w:r>
      <w:r>
        <w:rPr>
          <w:color w:val="0000FF"/>
        </w:rPr>
        <w:t>Código 1</w:t>
      </w:r>
      <w:r>
        <w:t xml:space="preserve">, pero esta vez sin los valores de las cargas factoriales, pues se busca conocer las estimaciones a partir de los datos generados, este proceso se muestra en el </w:t>
      </w:r>
      <w:r>
        <w:rPr>
          <w:color w:val="0000FF"/>
        </w:rPr>
        <w:t>Código 4</w:t>
      </w:r>
      <w:r>
        <w:t>.</w:t>
      </w:r>
    </w:p>
    <w:p w14:paraId="04C4F910" w14:textId="77777777" w:rsidR="00851EED" w:rsidRDefault="00D5262E">
      <w:pPr>
        <w:pStyle w:val="Ttulo2"/>
        <w:ind w:left="463" w:hanging="478"/>
      </w:pPr>
      <w:bookmarkStart w:id="158" w:name="_Toc18528"/>
      <w:r>
        <w:t>Medidas de bondad de ajuste</w:t>
      </w:r>
      <w:bookmarkEnd w:id="158"/>
    </w:p>
    <w:p w14:paraId="04C4F911" w14:textId="77777777" w:rsidR="00851EED" w:rsidRDefault="00D5262E">
      <w:pPr>
        <w:spacing w:after="292"/>
        <w:ind w:left="-5"/>
      </w:pPr>
      <w:r>
        <w:t>Las medidas de bondad de ajuste utilizadas para comparar el ajuste de los modelos, para cada uno de los escenarios de simulación son: el estadístico chi-cuadrado, el RMSEA, el SRMR y el CFI.</w:t>
      </w:r>
    </w:p>
    <w:p w14:paraId="04C4F912" w14:textId="77777777" w:rsidR="00851EED" w:rsidRDefault="00D5262E">
      <w:pPr>
        <w:pStyle w:val="Ttulo3"/>
        <w:ind w:left="571" w:hanging="586"/>
      </w:pPr>
      <w:bookmarkStart w:id="159" w:name="_Toc18529"/>
      <w:r>
        <w:t>Estadístico chi-cuadrado</w:t>
      </w:r>
      <w:bookmarkEnd w:id="159"/>
    </w:p>
    <w:p w14:paraId="04C4F913" w14:textId="77777777" w:rsidR="00851EED" w:rsidRDefault="00D5262E">
      <w:pPr>
        <w:spacing w:after="44"/>
        <w:ind w:left="-5"/>
      </w:pPr>
      <w:r>
        <w:t xml:space="preserve">El estadístico de chi-cuadrado busca cuantificar la diferencia que se presenta entre la matriz de covariancias de una muestra con la matriz de covariancias estimadas mediante un cierto modelo. Según (Hu &amp; Bentler, </w:t>
      </w:r>
      <w:r>
        <w:rPr>
          <w:color w:val="0000FF"/>
        </w:rPr>
        <w:t>1999</w:t>
      </w:r>
      <w:r>
        <w:t>), su fórmula de cálculo viene dada por:</w:t>
      </w:r>
    </w:p>
    <w:p w14:paraId="04C4F914" w14:textId="77777777" w:rsidR="00851EED" w:rsidRDefault="00D5262E">
      <w:pPr>
        <w:spacing w:after="3" w:line="265" w:lineRule="auto"/>
        <w:ind w:left="1507" w:right="1507"/>
        <w:jc w:val="center"/>
      </w:pPr>
      <w:r>
        <w:rPr>
          <w:i/>
        </w:rPr>
        <w:t>χ</w:t>
      </w:r>
      <w:r>
        <w:rPr>
          <w:vertAlign w:val="superscript"/>
        </w:rPr>
        <w:t xml:space="preserve">2 </w:t>
      </w:r>
      <w:r>
        <w:t>= (</w:t>
      </w:r>
      <w:r>
        <w:rPr>
          <w:i/>
        </w:rPr>
        <w:t xml:space="preserve">N − </w:t>
      </w:r>
      <w:r>
        <w:t>1)</w:t>
      </w:r>
      <w:r>
        <w:rPr>
          <w:i/>
        </w:rPr>
        <w:t>F</w:t>
      </w:r>
      <w:r>
        <w:rPr>
          <w:i/>
          <w:vertAlign w:val="subscript"/>
        </w:rPr>
        <w:t>min</w:t>
      </w:r>
    </w:p>
    <w:p w14:paraId="04C4F915" w14:textId="77777777" w:rsidR="00851EED" w:rsidRDefault="00D5262E">
      <w:pPr>
        <w:tabs>
          <w:tab w:val="center" w:pos="7886"/>
          <w:tab w:val="right" w:pos="10772"/>
        </w:tabs>
        <w:spacing w:after="450" w:line="379" w:lineRule="auto"/>
        <w:ind w:left="0" w:right="-15" w:firstLine="0"/>
        <w:jc w:val="left"/>
      </w:pPr>
      <w:r>
        <w:rPr>
          <w:sz w:val="22"/>
        </w:rPr>
        <w:tab/>
      </w:r>
      <w:r>
        <w:t>2.4</w:t>
      </w:r>
      <w:r>
        <w:tab/>
        <w:t>Medidas de bondad de ajuste</w:t>
      </w:r>
    </w:p>
    <w:p w14:paraId="04C4F916" w14:textId="2763E717" w:rsidR="00851EED" w:rsidRDefault="00D5262E">
      <w:pPr>
        <w:spacing w:after="301"/>
        <w:ind w:left="-5"/>
      </w:pPr>
      <w:r>
        <w:t xml:space="preserve">donde </w:t>
      </w:r>
      <w:r>
        <w:rPr>
          <w:i/>
        </w:rPr>
        <w:t xml:space="preserve">N </w:t>
      </w:r>
      <w:r>
        <w:t xml:space="preserve">es el tamaño de la muestra y </w:t>
      </w:r>
      <w:r>
        <w:rPr>
          <w:i/>
        </w:rPr>
        <w:t>F</w:t>
      </w:r>
      <w:r>
        <w:rPr>
          <w:i/>
          <w:vertAlign w:val="subscript"/>
        </w:rPr>
        <w:t xml:space="preserve">min </w:t>
      </w:r>
      <w:r>
        <w:t xml:space="preserve">es el mínimo obtenido mediante la función de ajuste, la cual, normalmente, se asume que es la distribución normal multivariada, utilizando el método de máxima verosimilitud. Este estadístico tiene una distribución chi-cuadrado con grados de libertad igual a la cantidad de piezas de información única en la matriz de covariancias menos la cantidad de parámetros a estimar del </w:t>
      </w:r>
      <w:ins w:id="160" w:author="Andres Arguedas" w:date="2020-06-30T18:41:00Z">
        <w:r w:rsidR="00DB3382" w:rsidRPr="00DB3382">
          <w:t>modelo</w:t>
        </w:r>
      </w:ins>
      <w:commentRangeStart w:id="161"/>
      <w:del w:id="162" w:author="Andres Arguedas" w:date="2020-06-30T18:41:00Z">
        <w:r w:rsidRPr="00DB3382" w:rsidDel="00DB3382">
          <w:rPr>
            <w:rPrChange w:id="163" w:author="Andres Arguedas" w:date="2020-06-30T18:41:00Z">
              <w:rPr/>
            </w:rPrChange>
          </w:rPr>
          <w:delText>moedlo</w:delText>
        </w:r>
        <w:commentRangeEnd w:id="161"/>
        <w:r w:rsidR="00107393" w:rsidRPr="00DB3382" w:rsidDel="00DB3382">
          <w:rPr>
            <w:rStyle w:val="Refdecomentario"/>
            <w:rPrChange w:id="164" w:author="Andres Arguedas" w:date="2020-06-30T18:41:00Z">
              <w:rPr>
                <w:rStyle w:val="Refdecomentario"/>
              </w:rPr>
            </w:rPrChange>
          </w:rPr>
          <w:commentReference w:id="161"/>
        </w:r>
        <w:r w:rsidDel="00DB3382">
          <w:delText>,</w:delText>
        </w:r>
      </w:del>
      <w:r>
        <w:t xml:space="preserve"> bajo el supuesto de normalidad y, si este supuesto no se cumple, la distribución asintótica sigue siendo una chi-cuadrado con esos mismos grados de libertad. El estadístico chi-cuadrado es muy utilizado en los modelos de </w:t>
      </w:r>
      <w:r>
        <w:lastRenderedPageBreak/>
        <w:t xml:space="preserve">ecuaciones estructurales y da origen a la gran mayoría de las demás medidas de ajuste utilizadas en dichos modelos, aunque puede presentar algunos problemas ya que depende del tamaño de la muestra, por lo que, con muestras grandes tiende a ser significativo, mientras que con muestras pequeños tiende a no ser significativo (Kenny, </w:t>
      </w:r>
      <w:r>
        <w:rPr>
          <w:color w:val="0000FF"/>
        </w:rPr>
        <w:t>2015</w:t>
      </w:r>
      <w:r>
        <w:t>).</w:t>
      </w:r>
    </w:p>
    <w:p w14:paraId="04C4F917" w14:textId="77777777" w:rsidR="00851EED" w:rsidRDefault="00D5262E">
      <w:pPr>
        <w:pStyle w:val="Ttulo3"/>
        <w:ind w:left="571" w:hanging="586"/>
      </w:pPr>
      <w:bookmarkStart w:id="165" w:name="_Toc18530"/>
      <w:r>
        <w:t>RMSEA</w:t>
      </w:r>
      <w:bookmarkEnd w:id="165"/>
    </w:p>
    <w:p w14:paraId="04C4F918" w14:textId="77777777" w:rsidR="00851EED" w:rsidRDefault="00D5262E">
      <w:pPr>
        <w:ind w:left="-5"/>
      </w:pPr>
      <w:r>
        <w:t xml:space="preserve">El Error Cuadrático Medio de Aproximación (RMSEA por sus siglas en inglés) es una de las medidas de ajuste más conocidas y utilizadas en los modelos de ecuaciones estructurales. Su fórmula, según (Hu &amp; Bentler, </w:t>
      </w:r>
      <w:r>
        <w:rPr>
          <w:color w:val="0000FF"/>
        </w:rPr>
        <w:t>1999</w:t>
      </w:r>
      <w:r>
        <w:t>), viene dada por:</w:t>
      </w:r>
    </w:p>
    <w:p w14:paraId="04C4F919" w14:textId="77777777" w:rsidR="00851EED" w:rsidRDefault="00D5262E">
      <w:pPr>
        <w:spacing w:after="68" w:line="259" w:lineRule="auto"/>
        <w:ind w:left="88" w:right="795"/>
        <w:jc w:val="center"/>
      </w:pPr>
      <w:r>
        <w:t>s</w:t>
      </w:r>
    </w:p>
    <w:p w14:paraId="04C4F91A" w14:textId="77777777" w:rsidR="00851EED" w:rsidRDefault="00C31343">
      <w:pPr>
        <w:spacing w:after="0" w:line="252" w:lineRule="auto"/>
        <w:ind w:left="3853" w:right="3044" w:firstLine="1685"/>
        <w:jc w:val="left"/>
      </w:pPr>
      <w:r>
        <w:rPr>
          <w:noProof/>
          <w:sz w:val="22"/>
        </w:rPr>
        <w:pict w14:anchorId="04C4F975">
          <v:group id="Group 14477" o:spid="_x0000_s1121" style="position:absolute;left:0;text-align:left;margin-left:256.35pt;margin-top:-4.05pt;width:89.55pt;height:15.7pt;z-index:-251660800" coordsize="11374,1991">
            <v:shape id="Shape 927" o:spid="_x0000_s1123" style="position:absolute;width:11374;height:0" coordsize="1137450,0" path="m,l1137450,e" filled="f" fillcolor="black" strokeweight=".14042mm">
              <v:fill opacity="0"/>
              <v:stroke miterlimit="10" joinstyle="miter"/>
            </v:shape>
            <v:shape id="Shape 934" o:spid="_x0000_s1122" style="position:absolute;left:3709;top:1991;width:5369;height:0" coordsize="536905,0" path="m,l536905,e" filled="f" fillcolor="black" strokeweight=".14042mm">
              <v:fill opacity="0"/>
              <v:stroke miterlimit="10" joinstyle="miter"/>
            </v:shape>
          </v:group>
        </w:pict>
      </w:r>
      <w:r w:rsidR="00D5262E">
        <w:t xml:space="preserve"> </w:t>
      </w:r>
      <w:r w:rsidR="00D5262E">
        <w:rPr>
          <w:i/>
        </w:rPr>
        <w:t>χ</w:t>
      </w:r>
      <w:r w:rsidR="00D5262E">
        <w:rPr>
          <w:sz w:val="14"/>
        </w:rPr>
        <w:t>2</w:t>
      </w:r>
      <w:r w:rsidR="00D5262E">
        <w:rPr>
          <w:i/>
        </w:rPr>
        <w:t xml:space="preserve">− gl </w:t>
      </w:r>
      <w:r w:rsidR="00D5262E">
        <w:t xml:space="preserve"> </w:t>
      </w:r>
      <w:r w:rsidR="00D5262E">
        <w:rPr>
          <w:i/>
        </w:rPr>
        <w:t xml:space="preserve">RMSEA </w:t>
      </w:r>
      <w:r w:rsidR="00D5262E">
        <w:t xml:space="preserve">= </w:t>
      </w:r>
      <w:commentRangeStart w:id="166"/>
      <w:r w:rsidR="00D5262E">
        <w:t xml:space="preserve">ma´x </w:t>
      </w:r>
      <w:commentRangeEnd w:id="166"/>
      <w:r w:rsidR="00107393">
        <w:rPr>
          <w:rStyle w:val="Refdecomentario"/>
        </w:rPr>
        <w:commentReference w:id="166"/>
      </w:r>
      <w:r w:rsidR="00D5262E">
        <w:rPr>
          <w:i/>
        </w:rPr>
        <w:t>,</w:t>
      </w:r>
      <w:r w:rsidR="00D5262E">
        <w:t>0</w:t>
      </w:r>
    </w:p>
    <w:p w14:paraId="04C4F91B" w14:textId="77777777" w:rsidR="00851EED" w:rsidRDefault="00D5262E">
      <w:pPr>
        <w:spacing w:after="374" w:line="265" w:lineRule="auto"/>
        <w:ind w:left="1507"/>
        <w:jc w:val="center"/>
      </w:pPr>
      <w:r>
        <w:rPr>
          <w:i/>
        </w:rPr>
        <w:t>gl</w:t>
      </w:r>
      <w:r>
        <w:t>(</w:t>
      </w:r>
      <w:r>
        <w:rPr>
          <w:i/>
        </w:rPr>
        <w:t xml:space="preserve">N − </w:t>
      </w:r>
      <w:r>
        <w:t>1)</w:t>
      </w:r>
    </w:p>
    <w:p w14:paraId="04C4F91C" w14:textId="77777777" w:rsidR="00851EED" w:rsidRDefault="00D5262E">
      <w:pPr>
        <w:spacing w:after="298"/>
        <w:ind w:left="-5"/>
      </w:pPr>
      <w:r>
        <w:t xml:space="preserve">donde </w:t>
      </w:r>
      <w:r>
        <w:rPr>
          <w:i/>
        </w:rPr>
        <w:t>χ</w:t>
      </w:r>
      <w:r>
        <w:rPr>
          <w:vertAlign w:val="superscript"/>
        </w:rPr>
        <w:t xml:space="preserve">2 </w:t>
      </w:r>
      <w:r>
        <w:t xml:space="preserve">es el valor de la chi-cuadrado, </w:t>
      </w:r>
      <w:r>
        <w:rPr>
          <w:i/>
        </w:rPr>
        <w:t xml:space="preserve">gl </w:t>
      </w:r>
      <w:r>
        <w:t xml:space="preserve">son los grados de libertad, y </w:t>
      </w:r>
      <w:r>
        <w:rPr>
          <w:i/>
        </w:rPr>
        <w:t xml:space="preserve">N </w:t>
      </w:r>
      <w:r>
        <w:t xml:space="preserve">es el tamaño de la muestra. Por lo general, se considera un valor del RMSEA menor a 0.05 como un indicador de un buen ajuste, mientras que un valor mayor a 0.1 representa un mal ajuste del modelo (Kenny, </w:t>
      </w:r>
      <w:r>
        <w:rPr>
          <w:color w:val="0000FF"/>
        </w:rPr>
        <w:t>2015</w:t>
      </w:r>
      <w:r>
        <w:t>).</w:t>
      </w:r>
    </w:p>
    <w:p w14:paraId="04C4F91D" w14:textId="77777777" w:rsidR="00851EED" w:rsidRDefault="00D5262E">
      <w:pPr>
        <w:pStyle w:val="Ttulo3"/>
        <w:ind w:left="571" w:hanging="586"/>
      </w:pPr>
      <w:bookmarkStart w:id="167" w:name="_Toc18531"/>
      <w:r>
        <w:t>SRMR</w:t>
      </w:r>
      <w:bookmarkEnd w:id="167"/>
    </w:p>
    <w:p w14:paraId="04C4F91E" w14:textId="77777777" w:rsidR="00851EED" w:rsidRDefault="00D5262E">
      <w:pPr>
        <w:ind w:left="-5"/>
      </w:pPr>
      <w:r>
        <w:t>La Raíz Estandarizada del Error Cuadrático Medio (SRMR por sus siglas en inglés) es una medida de ajuste en la cual se comparan las diferencias entre las covariancias estimadas y las de la muestra. La fórmula de cálculo, con base en (Hu &amp;</w:t>
      </w:r>
    </w:p>
    <w:p w14:paraId="04C4F91F" w14:textId="77777777" w:rsidR="00851EED" w:rsidRDefault="00D5262E">
      <w:pPr>
        <w:spacing w:line="259" w:lineRule="auto"/>
        <w:ind w:left="-5"/>
      </w:pPr>
      <w:r>
        <w:t xml:space="preserve">Bentler, </w:t>
      </w:r>
      <w:r>
        <w:rPr>
          <w:color w:val="0000FF"/>
        </w:rPr>
        <w:t>1999</w:t>
      </w:r>
      <w:r>
        <w:t>) es:</w:t>
      </w:r>
    </w:p>
    <w:p w14:paraId="04C4F920" w14:textId="77777777" w:rsidR="00851EED" w:rsidRDefault="00C31343">
      <w:pPr>
        <w:spacing w:after="73" w:line="259" w:lineRule="auto"/>
        <w:ind w:left="4002" w:firstLine="0"/>
        <w:jc w:val="left"/>
      </w:pPr>
      <w:r>
        <w:rPr>
          <w:noProof/>
          <w:sz w:val="22"/>
        </w:rPr>
      </w:r>
      <w:r>
        <w:rPr>
          <w:noProof/>
          <w:sz w:val="22"/>
        </w:rPr>
        <w:pict w14:anchorId="04C4F977">
          <v:group id="Group 14478" o:spid="_x0000_s1119" style="width:194.85pt;height:.4pt;mso-position-horizontal-relative:char;mso-position-vertical-relative:line" coordsize="24747,50">
            <v:shape id="Shape 969" o:spid="_x0000_s1120" style="position:absolute;width:24747;height:0" coordsize="2474773,0" path="m,l2474773,e" filled="f" fillcolor="black" strokeweight=".14042mm">
              <v:fill opacity="0"/>
              <v:stroke miterlimit="10" joinstyle="miter"/>
            </v:shape>
            <w10:anchorlock/>
          </v:group>
        </w:pict>
      </w:r>
    </w:p>
    <w:p w14:paraId="04C4F921" w14:textId="77777777" w:rsidR="00851EED" w:rsidRDefault="00D5262E">
      <w:pPr>
        <w:tabs>
          <w:tab w:val="center" w:pos="4143"/>
          <w:tab w:val="center" w:pos="4774"/>
          <w:tab w:val="center" w:pos="6931"/>
        </w:tabs>
        <w:spacing w:after="0" w:line="259" w:lineRule="auto"/>
        <w:ind w:left="0" w:firstLine="0"/>
        <w:jc w:val="left"/>
      </w:pPr>
      <w:r>
        <w:rPr>
          <w:sz w:val="22"/>
        </w:rPr>
        <w:tab/>
      </w:r>
      <w:r>
        <w:t xml:space="preserve">v </w:t>
      </w:r>
      <w:r>
        <w:rPr>
          <w:i/>
          <w:sz w:val="14"/>
        </w:rPr>
        <w:t>p</w:t>
      </w:r>
      <w:r>
        <w:rPr>
          <w:i/>
          <w:sz w:val="14"/>
        </w:rPr>
        <w:tab/>
        <w:t>i</w:t>
      </w:r>
      <w:r>
        <w:rPr>
          <w:i/>
          <w:sz w:val="14"/>
        </w:rPr>
        <w:tab/>
      </w:r>
      <w:r>
        <w:t></w:t>
      </w:r>
      <w:r>
        <w:rPr>
          <w:vertAlign w:val="subscript"/>
        </w:rPr>
        <w:t>2</w:t>
      </w:r>
    </w:p>
    <w:p w14:paraId="04C4F922" w14:textId="77777777" w:rsidR="00851EED" w:rsidRDefault="00D5262E">
      <w:pPr>
        <w:spacing w:after="107" w:line="216" w:lineRule="auto"/>
        <w:ind w:left="3792" w:right="6559" w:firstLine="0"/>
        <w:jc w:val="left"/>
      </w:pPr>
      <w:r>
        <w:t>u u</w:t>
      </w:r>
    </w:p>
    <w:p w14:paraId="04C4F923" w14:textId="77777777" w:rsidR="00851EED" w:rsidRDefault="00D5262E">
      <w:pPr>
        <w:spacing w:after="66" w:line="265" w:lineRule="auto"/>
        <w:ind w:left="1507" w:right="1497"/>
        <w:jc w:val="center"/>
      </w:pPr>
      <w:r>
        <w:rPr>
          <w:i/>
        </w:rPr>
        <w:t xml:space="preserve">SRMR </w:t>
      </w:r>
      <w:r>
        <w:t>= ut2XX((</w:t>
      </w:r>
      <w:r>
        <w:rPr>
          <w:i/>
        </w:rPr>
        <w:t>s</w:t>
      </w:r>
      <w:r>
        <w:rPr>
          <w:i/>
          <w:sz w:val="14"/>
        </w:rPr>
        <w:t xml:space="preserve">ij </w:t>
      </w:r>
      <w:r>
        <w:rPr>
          <w:i/>
        </w:rPr>
        <w:t>− σ</w:t>
      </w:r>
      <w:r>
        <w:t>ˆ</w:t>
      </w:r>
      <w:r>
        <w:rPr>
          <w:i/>
          <w:sz w:val="14"/>
        </w:rPr>
        <w:t>ij</w:t>
      </w:r>
      <w:r>
        <w:t>)</w:t>
      </w:r>
      <w:r>
        <w:rPr>
          <w:i/>
        </w:rPr>
        <w:t>/</w:t>
      </w:r>
      <w:r>
        <w:t>(</w:t>
      </w:r>
      <w:r>
        <w:rPr>
          <w:i/>
        </w:rPr>
        <w:t>s</w:t>
      </w:r>
      <w:r>
        <w:rPr>
          <w:i/>
          <w:sz w:val="14"/>
        </w:rPr>
        <w:t>ii</w:t>
      </w:r>
      <w:r>
        <w:rPr>
          <w:i/>
        </w:rPr>
        <w:t>s</w:t>
      </w:r>
      <w:r>
        <w:rPr>
          <w:i/>
          <w:sz w:val="14"/>
        </w:rPr>
        <w:t>jj</w:t>
      </w:r>
      <w:r>
        <w:t>))</w:t>
      </w:r>
      <w:r>
        <w:rPr>
          <w:sz w:val="14"/>
        </w:rPr>
        <w:t>2</w:t>
      </w:r>
      <w:r>
        <w:t xml:space="preserve"> </w:t>
      </w:r>
      <w:r>
        <w:rPr>
          <w:i/>
        </w:rPr>
        <w:t>/p</w:t>
      </w:r>
      <w:r>
        <w:t>(</w:t>
      </w:r>
      <w:r>
        <w:rPr>
          <w:i/>
        </w:rPr>
        <w:t xml:space="preserve">p </w:t>
      </w:r>
      <w:r>
        <w:t>+ 1)</w:t>
      </w:r>
    </w:p>
    <w:p w14:paraId="04C4F924" w14:textId="77777777" w:rsidR="00851EED" w:rsidRDefault="00D5262E">
      <w:pPr>
        <w:spacing w:after="308" w:line="259" w:lineRule="auto"/>
        <w:ind w:left="4324" w:firstLine="0"/>
        <w:jc w:val="left"/>
      </w:pPr>
      <w:r>
        <w:rPr>
          <w:i/>
          <w:sz w:val="14"/>
        </w:rPr>
        <w:t>i</w:t>
      </w:r>
      <w:r>
        <w:rPr>
          <w:sz w:val="14"/>
        </w:rPr>
        <w:t xml:space="preserve">=1 </w:t>
      </w:r>
      <w:r>
        <w:rPr>
          <w:i/>
          <w:sz w:val="14"/>
        </w:rPr>
        <w:t>j</w:t>
      </w:r>
      <w:r>
        <w:rPr>
          <w:sz w:val="14"/>
        </w:rPr>
        <w:t>=1</w:t>
      </w:r>
    </w:p>
    <w:p w14:paraId="04C4F925" w14:textId="77777777" w:rsidR="00851EED" w:rsidRDefault="00D5262E">
      <w:pPr>
        <w:spacing w:after="289"/>
        <w:ind w:left="-5"/>
      </w:pPr>
      <w:r>
        <w:t xml:space="preserve">donde </w:t>
      </w:r>
      <w:r>
        <w:rPr>
          <w:i/>
        </w:rPr>
        <w:t xml:space="preserve">p </w:t>
      </w:r>
      <w:r>
        <w:t xml:space="preserve">es el número de variables observadas, </w:t>
      </w:r>
      <w:r>
        <w:rPr>
          <w:i/>
        </w:rPr>
        <w:t>s</w:t>
      </w:r>
      <w:r>
        <w:rPr>
          <w:i/>
          <w:vertAlign w:val="subscript"/>
        </w:rPr>
        <w:t xml:space="preserve">ij </w:t>
      </w:r>
      <w:r>
        <w:t xml:space="preserve">son las covariancias observadas y </w:t>
      </w:r>
      <w:r>
        <w:rPr>
          <w:i/>
        </w:rPr>
        <w:t>σ</w:t>
      </w:r>
      <w:r>
        <w:t>ˆ</w:t>
      </w:r>
      <w:r>
        <w:rPr>
          <w:i/>
          <w:vertAlign w:val="subscript"/>
        </w:rPr>
        <w:t xml:space="preserve">ij </w:t>
      </w:r>
      <w:r>
        <w:t xml:space="preserve">son las covariancias estimadas de las variables </w:t>
      </w:r>
      <w:r>
        <w:rPr>
          <w:i/>
        </w:rPr>
        <w:t xml:space="preserve">i </w:t>
      </w:r>
      <w:r>
        <w:t xml:space="preserve">y </w:t>
      </w:r>
      <w:r>
        <w:rPr>
          <w:i/>
        </w:rPr>
        <w:t>j</w:t>
      </w:r>
      <w:r>
        <w:t xml:space="preserve">. Dado que se están comparando las covariancias observadas y las estimadas, un valor de 0 indica un ajuste perfecto del modelo, pero, por lo general, se considera un valor menor a 0.08 como un indicador de un buen ajuste (Kenny, </w:t>
      </w:r>
      <w:r>
        <w:rPr>
          <w:color w:val="0000FF"/>
        </w:rPr>
        <w:t>2015</w:t>
      </w:r>
      <w:r>
        <w:t>).</w:t>
      </w:r>
    </w:p>
    <w:p w14:paraId="04C4F926" w14:textId="77777777" w:rsidR="00851EED" w:rsidRDefault="00D5262E">
      <w:pPr>
        <w:pStyle w:val="Ttulo3"/>
        <w:ind w:left="571" w:hanging="586"/>
      </w:pPr>
      <w:bookmarkStart w:id="168" w:name="_Toc18532"/>
      <w:r>
        <w:t>CFI</w:t>
      </w:r>
      <w:bookmarkEnd w:id="168"/>
    </w:p>
    <w:p w14:paraId="04C4F927" w14:textId="77777777" w:rsidR="00851EED" w:rsidRDefault="00D5262E">
      <w:pPr>
        <w:ind w:left="-5"/>
      </w:pPr>
      <w:r>
        <w:t>El Índice de Ajuste Comparativo (CFI por sus siglas en inglés) es una medida de ajuste que compara el valor de chi-cuadrado del modelo estimado con el valor de chi-cuadrado del modelo nulo, agregando una penalización por la cantidad de parámetros</w:t>
      </w:r>
    </w:p>
    <w:p w14:paraId="04C4F928" w14:textId="77777777" w:rsidR="00851EED" w:rsidRDefault="00D5262E">
      <w:pPr>
        <w:tabs>
          <w:tab w:val="center" w:pos="7886"/>
          <w:tab w:val="right" w:pos="10772"/>
        </w:tabs>
        <w:spacing w:after="442" w:line="379" w:lineRule="auto"/>
        <w:ind w:left="0" w:right="-15" w:firstLine="0"/>
        <w:jc w:val="left"/>
      </w:pPr>
      <w:r>
        <w:rPr>
          <w:sz w:val="22"/>
        </w:rPr>
        <w:tab/>
      </w:r>
      <w:r>
        <w:t>2.4</w:t>
      </w:r>
      <w:r>
        <w:tab/>
        <w:t>Medidas de bondad de ajuste</w:t>
      </w:r>
    </w:p>
    <w:p w14:paraId="04C4F929" w14:textId="77777777" w:rsidR="00851EED" w:rsidRDefault="00D5262E">
      <w:pPr>
        <w:spacing w:after="494" w:line="259" w:lineRule="auto"/>
        <w:ind w:left="-5"/>
      </w:pPr>
      <w:r>
        <w:t xml:space="preserve">estimados. La fórmula de cálculo presenta por (Hu &amp; Bentler, </w:t>
      </w:r>
      <w:r>
        <w:rPr>
          <w:color w:val="0000FF"/>
        </w:rPr>
        <w:t>1999</w:t>
      </w:r>
      <w:r>
        <w:t>) es la siguiente:</w:t>
      </w:r>
    </w:p>
    <w:p w14:paraId="04C4F92A" w14:textId="77777777" w:rsidR="00851EED" w:rsidRDefault="00D5262E">
      <w:pPr>
        <w:tabs>
          <w:tab w:val="center" w:pos="4312"/>
          <w:tab w:val="center" w:pos="5840"/>
          <w:tab w:val="center" w:pos="7406"/>
        </w:tabs>
        <w:spacing w:after="3" w:line="265" w:lineRule="auto"/>
        <w:ind w:left="0" w:firstLine="0"/>
        <w:jc w:val="left"/>
      </w:pPr>
      <w:r>
        <w:rPr>
          <w:sz w:val="22"/>
        </w:rPr>
        <w:tab/>
      </w:r>
      <w:r>
        <w:t xml:space="preserve"> </w:t>
      </w:r>
      <w:r>
        <w:tab/>
        <w:t>ma´x(</w:t>
      </w:r>
      <w:r>
        <w:rPr>
          <w:i/>
        </w:rPr>
        <w:t>χ</w:t>
      </w:r>
      <w:r>
        <w:rPr>
          <w:sz w:val="14"/>
        </w:rPr>
        <w:t>2</w:t>
      </w:r>
      <w:r>
        <w:rPr>
          <w:i/>
          <w:sz w:val="14"/>
        </w:rPr>
        <w:t xml:space="preserve">T </w:t>
      </w:r>
      <w:r>
        <w:rPr>
          <w:i/>
        </w:rPr>
        <w:t>− gl</w:t>
      </w:r>
      <w:r>
        <w:rPr>
          <w:i/>
          <w:sz w:val="14"/>
        </w:rPr>
        <w:t>T</w:t>
      </w:r>
      <w:r>
        <w:t>)</w:t>
      </w:r>
      <w:r>
        <w:rPr>
          <w:i/>
        </w:rPr>
        <w:t>,</w:t>
      </w:r>
      <w:r>
        <w:t>0</w:t>
      </w:r>
      <w:r>
        <w:tab/>
        <w:t>!</w:t>
      </w:r>
    </w:p>
    <w:p w14:paraId="04C4F92B" w14:textId="77777777" w:rsidR="00851EED" w:rsidRDefault="00C31343">
      <w:pPr>
        <w:spacing w:after="22" w:line="259" w:lineRule="auto"/>
        <w:ind w:left="4493" w:firstLine="0"/>
        <w:jc w:val="left"/>
      </w:pPr>
      <w:r>
        <w:rPr>
          <w:noProof/>
          <w:sz w:val="22"/>
        </w:rPr>
      </w:r>
      <w:r>
        <w:rPr>
          <w:noProof/>
          <w:sz w:val="22"/>
        </w:rPr>
        <w:pict w14:anchorId="04C4F979">
          <v:group id="Group 16316" o:spid="_x0000_s1117" style="width:140.5pt;height:.4pt;mso-position-horizontal-relative:char;mso-position-vertical-relative:line" coordsize="17842,50">
            <v:shape id="Shape 1066" o:spid="_x0000_s1118" style="position:absolute;width:17842;height:0" coordsize="1784210,0" path="m,l1784210,e" filled="f" fillcolor="black" strokeweight=".14042mm">
              <v:fill opacity="0"/>
              <v:stroke miterlimit="10" joinstyle="miter"/>
            </v:shape>
            <w10:anchorlock/>
          </v:group>
        </w:pict>
      </w:r>
    </w:p>
    <w:p w14:paraId="04C4F92C" w14:textId="77777777" w:rsidR="00851EED" w:rsidRDefault="00D5262E">
      <w:pPr>
        <w:spacing w:after="509" w:line="265" w:lineRule="auto"/>
        <w:ind w:left="1507" w:right="1679"/>
        <w:jc w:val="center"/>
      </w:pPr>
      <w:r>
        <w:rPr>
          <w:i/>
        </w:rPr>
        <w:t xml:space="preserve">CFI </w:t>
      </w:r>
      <w:r>
        <w:t xml:space="preserve">= 1 </w:t>
      </w:r>
      <w:r>
        <w:rPr>
          <w:i/>
        </w:rPr>
        <w:t xml:space="preserve">− </w:t>
      </w:r>
      <w:r>
        <w:t>ma´x</w:t>
      </w:r>
      <w:r>
        <w:rPr>
          <w:i/>
        </w:rPr>
        <w:t>{</w:t>
      </w:r>
      <w:r>
        <w:t>(</w:t>
      </w:r>
      <w:r>
        <w:rPr>
          <w:i/>
        </w:rPr>
        <w:t>χ</w:t>
      </w:r>
      <w:r>
        <w:rPr>
          <w:vertAlign w:val="superscript"/>
        </w:rPr>
        <w:t>2</w:t>
      </w:r>
      <w:r>
        <w:rPr>
          <w:i/>
          <w:vertAlign w:val="subscript"/>
        </w:rPr>
        <w:t xml:space="preserve">T </w:t>
      </w:r>
      <w:r>
        <w:rPr>
          <w:i/>
        </w:rPr>
        <w:t>− gl</w:t>
      </w:r>
      <w:r>
        <w:rPr>
          <w:i/>
          <w:vertAlign w:val="subscript"/>
        </w:rPr>
        <w:t>T</w:t>
      </w:r>
      <w:r>
        <w:t>)</w:t>
      </w:r>
      <w:r>
        <w:rPr>
          <w:i/>
        </w:rPr>
        <w:t>,</w:t>
      </w:r>
      <w:r>
        <w:t>(</w:t>
      </w:r>
      <w:r>
        <w:rPr>
          <w:i/>
        </w:rPr>
        <w:t>χ</w:t>
      </w:r>
      <w:r>
        <w:rPr>
          <w:vertAlign w:val="superscript"/>
        </w:rPr>
        <w:t>2</w:t>
      </w:r>
      <w:r>
        <w:rPr>
          <w:i/>
          <w:vertAlign w:val="subscript"/>
        </w:rPr>
        <w:t xml:space="preserve">N </w:t>
      </w:r>
      <w:r>
        <w:rPr>
          <w:i/>
        </w:rPr>
        <w:t>− gl</w:t>
      </w:r>
      <w:r>
        <w:rPr>
          <w:i/>
          <w:vertAlign w:val="subscript"/>
        </w:rPr>
        <w:t>N</w:t>
      </w:r>
      <w:r>
        <w:t>)</w:t>
      </w:r>
      <w:r>
        <w:rPr>
          <w:i/>
        </w:rPr>
        <w:t>,</w:t>
      </w:r>
      <w:r>
        <w:t>0</w:t>
      </w:r>
      <w:r>
        <w:rPr>
          <w:i/>
        </w:rPr>
        <w:t>}</w:t>
      </w:r>
    </w:p>
    <w:p w14:paraId="04C4F92D" w14:textId="77777777" w:rsidR="00851EED" w:rsidRDefault="00D5262E">
      <w:pPr>
        <w:ind w:left="-5"/>
      </w:pPr>
      <w:r>
        <w:lastRenderedPageBreak/>
        <w:t xml:space="preserve">donde </w:t>
      </w:r>
      <w:r>
        <w:rPr>
          <w:i/>
        </w:rPr>
        <w:t>χ</w:t>
      </w:r>
      <w:r>
        <w:rPr>
          <w:vertAlign w:val="superscript"/>
        </w:rPr>
        <w:t>2</w:t>
      </w:r>
      <w:r>
        <w:rPr>
          <w:i/>
          <w:vertAlign w:val="subscript"/>
        </w:rPr>
        <w:t xml:space="preserve">T </w:t>
      </w:r>
      <w:r>
        <w:t xml:space="preserve">y </w:t>
      </w:r>
      <w:r>
        <w:rPr>
          <w:i/>
        </w:rPr>
        <w:t>χ</w:t>
      </w:r>
      <w:r>
        <w:rPr>
          <w:vertAlign w:val="superscript"/>
        </w:rPr>
        <w:t>2</w:t>
      </w:r>
      <w:r>
        <w:rPr>
          <w:i/>
          <w:vertAlign w:val="subscript"/>
        </w:rPr>
        <w:t xml:space="preserve">N </w:t>
      </w:r>
      <w:r>
        <w:t xml:space="preserve">son los valores del estadístico chi-cuadrado para el modelo estimado y el nulo, respectivamente, y </w:t>
      </w:r>
      <w:r>
        <w:rPr>
          <w:i/>
        </w:rPr>
        <w:t>gl</w:t>
      </w:r>
      <w:r>
        <w:rPr>
          <w:i/>
          <w:vertAlign w:val="subscript"/>
        </w:rPr>
        <w:t xml:space="preserve">T </w:t>
      </w:r>
      <w:r>
        <w:t xml:space="preserve">y </w:t>
      </w:r>
      <w:r>
        <w:rPr>
          <w:i/>
        </w:rPr>
        <w:t>gl</w:t>
      </w:r>
      <w:r>
        <w:rPr>
          <w:i/>
          <w:vertAlign w:val="subscript"/>
        </w:rPr>
        <w:t xml:space="preserve">N </w:t>
      </w:r>
      <w:r>
        <w:t xml:space="preserve">son los grados de libertad de los modelos estimado y nulo, respectivamente. Esta medida de ajuste puede tomar un valor entre 0 y 1 y se considera que el modelo tiene un buen ajuste cuando es mayor a 0.95, un buen ajuste cuando el valor está entre 0.9 y 0.95 y un mal ajuste cuando es menor que 0.9 (Kenny, </w:t>
      </w:r>
      <w:r>
        <w:rPr>
          <w:color w:val="0000FF"/>
        </w:rPr>
        <w:t>2015</w:t>
      </w:r>
      <w:r>
        <w:t>).</w:t>
      </w:r>
      <w:r>
        <w:br w:type="page"/>
      </w:r>
    </w:p>
    <w:p w14:paraId="04C4F92E" w14:textId="77777777" w:rsidR="00851EED" w:rsidRDefault="00D5262E">
      <w:pPr>
        <w:spacing w:after="674" w:line="379" w:lineRule="auto"/>
        <w:ind w:right="-15"/>
        <w:jc w:val="right"/>
      </w:pPr>
      <w:r>
        <w:lastRenderedPageBreak/>
        <w:t>3 RESULTADOS</w:t>
      </w:r>
    </w:p>
    <w:p w14:paraId="04C4F92F" w14:textId="77777777" w:rsidR="00851EED" w:rsidRDefault="00D5262E">
      <w:pPr>
        <w:pStyle w:val="Ttulo1"/>
        <w:ind w:left="308" w:hanging="323"/>
      </w:pPr>
      <w:bookmarkStart w:id="169" w:name="_Toc18533"/>
      <w:r>
        <w:t>RESULTADOS</w:t>
      </w:r>
      <w:bookmarkEnd w:id="169"/>
    </w:p>
    <w:p w14:paraId="04C4F930" w14:textId="77777777" w:rsidR="00851EED" w:rsidRDefault="00D5262E">
      <w:pPr>
        <w:pStyle w:val="Ttulo2"/>
        <w:ind w:left="463" w:hanging="478"/>
      </w:pPr>
      <w:bookmarkStart w:id="170" w:name="_Toc18534"/>
      <w:r>
        <w:t>Introducción</w:t>
      </w:r>
      <w:r>
        <w:br w:type="page"/>
      </w:r>
      <w:bookmarkEnd w:id="170"/>
    </w:p>
    <w:p w14:paraId="04C4F931" w14:textId="77777777" w:rsidR="00851EED" w:rsidRDefault="00D5262E">
      <w:pPr>
        <w:spacing w:after="674" w:line="379" w:lineRule="auto"/>
        <w:ind w:right="-15"/>
        <w:jc w:val="right"/>
      </w:pPr>
      <w:r>
        <w:lastRenderedPageBreak/>
        <w:t>4 CONCLUSIONES Y RECOMENDACIONES</w:t>
      </w:r>
    </w:p>
    <w:p w14:paraId="04C4F932" w14:textId="77777777" w:rsidR="00851EED" w:rsidRDefault="00D5262E">
      <w:pPr>
        <w:pStyle w:val="Ttulo1"/>
        <w:ind w:left="308" w:hanging="323"/>
      </w:pPr>
      <w:bookmarkStart w:id="171" w:name="_Toc18535"/>
      <w:r>
        <w:t>CONCLUSIONES Y RECOMENDACIONES</w:t>
      </w:r>
      <w:bookmarkEnd w:id="171"/>
    </w:p>
    <w:p w14:paraId="04C4F933" w14:textId="77777777" w:rsidR="00851EED" w:rsidRDefault="00D5262E">
      <w:pPr>
        <w:pStyle w:val="Ttulo2"/>
        <w:spacing w:after="316"/>
        <w:ind w:left="463" w:hanging="478"/>
      </w:pPr>
      <w:bookmarkStart w:id="172" w:name="_Toc18536"/>
      <w:r>
        <w:t>Introducción</w:t>
      </w:r>
      <w:bookmarkEnd w:id="172"/>
    </w:p>
    <w:p w14:paraId="04C4F934" w14:textId="77777777" w:rsidR="00851EED" w:rsidRDefault="00D5262E">
      <w:pPr>
        <w:pStyle w:val="Ttulo2"/>
        <w:spacing w:after="316"/>
        <w:ind w:left="463" w:hanging="478"/>
      </w:pPr>
      <w:bookmarkStart w:id="173" w:name="_Toc18537"/>
      <w:r>
        <w:t>Conclusiones</w:t>
      </w:r>
      <w:bookmarkEnd w:id="173"/>
    </w:p>
    <w:p w14:paraId="04C4F935" w14:textId="77777777" w:rsidR="00851EED" w:rsidRDefault="00D5262E">
      <w:pPr>
        <w:pStyle w:val="Ttulo2"/>
        <w:ind w:left="463" w:hanging="478"/>
      </w:pPr>
      <w:bookmarkStart w:id="174" w:name="_Toc18538"/>
      <w:r>
        <w:t>Recomendaciones</w:t>
      </w:r>
      <w:r>
        <w:br w:type="page"/>
      </w:r>
      <w:bookmarkEnd w:id="174"/>
    </w:p>
    <w:p w14:paraId="04C4F936" w14:textId="77777777" w:rsidR="00851EED" w:rsidRDefault="00D5262E">
      <w:pPr>
        <w:spacing w:after="674" w:line="379" w:lineRule="auto"/>
        <w:ind w:right="-15"/>
        <w:jc w:val="right"/>
      </w:pPr>
      <w:r>
        <w:lastRenderedPageBreak/>
        <w:t>5 ANEXOS</w:t>
      </w:r>
    </w:p>
    <w:p w14:paraId="04C4F937" w14:textId="77777777" w:rsidR="00851EED" w:rsidRDefault="00D5262E">
      <w:pPr>
        <w:pStyle w:val="Ttulo1"/>
        <w:ind w:left="308" w:hanging="323"/>
      </w:pPr>
      <w:bookmarkStart w:id="175" w:name="_Toc18539"/>
      <w:r>
        <w:t>ANEXOS</w:t>
      </w:r>
      <w:bookmarkEnd w:id="175"/>
    </w:p>
    <w:p w14:paraId="04C4F938" w14:textId="77777777" w:rsidR="00851EED" w:rsidRDefault="00D5262E">
      <w:pPr>
        <w:pStyle w:val="Ttulo2"/>
        <w:ind w:left="463" w:hanging="478"/>
      </w:pPr>
      <w:bookmarkStart w:id="176" w:name="_Toc18540"/>
      <w:r>
        <w:t>Modelo poblacional para la función simulateData()</w:t>
      </w:r>
      <w:bookmarkEnd w:id="176"/>
    </w:p>
    <w:p w14:paraId="04C4F939" w14:textId="77777777" w:rsidR="00851EED" w:rsidRDefault="00D5262E">
      <w:pPr>
        <w:spacing w:after="3" w:line="265" w:lineRule="auto"/>
        <w:ind w:left="1507" w:right="1431"/>
        <w:jc w:val="center"/>
      </w:pPr>
      <w:r>
        <w:t>Código 1: Modelo poblacional para simular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3F" w14:textId="77777777">
        <w:trPr>
          <w:trHeight w:val="2236"/>
        </w:trPr>
        <w:tc>
          <w:tcPr>
            <w:tcW w:w="10891" w:type="dxa"/>
            <w:tcBorders>
              <w:top w:val="nil"/>
              <w:left w:val="nil"/>
              <w:bottom w:val="nil"/>
              <w:right w:val="nil"/>
            </w:tcBorders>
            <w:shd w:val="clear" w:color="auto" w:fill="E5E5E5"/>
          </w:tcPr>
          <w:p w14:paraId="04C4F93A" w14:textId="77777777" w:rsidR="00851EED" w:rsidRDefault="00D5262E">
            <w:pPr>
              <w:spacing w:after="136" w:line="259" w:lineRule="auto"/>
              <w:ind w:left="0" w:firstLine="0"/>
              <w:jc w:val="left"/>
            </w:pPr>
            <w:r>
              <w:t xml:space="preserve">modelo &lt;- </w:t>
            </w:r>
            <w:r>
              <w:rPr>
                <w:color w:val="4F9905"/>
              </w:rPr>
              <w:t>' CA =~ 0.88*x1 + 0.77*x2 + 0.73*x3</w:t>
            </w:r>
          </w:p>
          <w:p w14:paraId="04C4F93B" w14:textId="77777777" w:rsidR="00851EED" w:rsidRDefault="00D5262E">
            <w:pPr>
              <w:spacing w:after="136" w:line="259" w:lineRule="auto"/>
              <w:ind w:left="1255" w:firstLine="0"/>
              <w:jc w:val="left"/>
            </w:pPr>
            <w:r>
              <w:rPr>
                <w:color w:val="4F9905"/>
              </w:rPr>
              <w:t>PHC =~ 0.85*x4 + 0.80*x5 + 0.82*x6</w:t>
            </w:r>
          </w:p>
          <w:p w14:paraId="04C4F93C" w14:textId="77777777" w:rsidR="00851EED" w:rsidRDefault="00D5262E">
            <w:pPr>
              <w:spacing w:after="534" w:line="259" w:lineRule="auto"/>
              <w:ind w:left="1255" w:firstLine="0"/>
              <w:jc w:val="left"/>
            </w:pPr>
            <w:r>
              <w:rPr>
                <w:color w:val="4F9905"/>
              </w:rPr>
              <w:t>VE =~ 0.62*x7 + 0.74*x8 + 0.72*x9</w:t>
            </w:r>
          </w:p>
          <w:p w14:paraId="04C4F93D" w14:textId="77777777" w:rsidR="00851EED" w:rsidRDefault="00D5262E">
            <w:pPr>
              <w:spacing w:after="136" w:line="259" w:lineRule="auto"/>
              <w:ind w:left="1255" w:firstLine="0"/>
              <w:jc w:val="left"/>
            </w:pPr>
            <w:r>
              <w:rPr>
                <w:color w:val="4F9905"/>
              </w:rPr>
              <w:t>VE ~ -0.01*CA + 0.41*PHC</w:t>
            </w:r>
          </w:p>
          <w:p w14:paraId="04C4F93E" w14:textId="77777777" w:rsidR="00851EED" w:rsidRDefault="00D5262E">
            <w:pPr>
              <w:spacing w:after="0" w:line="259" w:lineRule="auto"/>
              <w:ind w:left="1046" w:firstLine="0"/>
              <w:jc w:val="left"/>
            </w:pPr>
            <w:r>
              <w:rPr>
                <w:color w:val="4F9905"/>
              </w:rPr>
              <w:t>'</w:t>
            </w:r>
          </w:p>
        </w:tc>
      </w:tr>
    </w:tbl>
    <w:p w14:paraId="04C4F940" w14:textId="77777777" w:rsidR="00851EED" w:rsidRDefault="00D5262E">
      <w:pPr>
        <w:pStyle w:val="Ttulo2"/>
        <w:spacing w:after="325"/>
        <w:ind w:left="463" w:hanging="478"/>
      </w:pPr>
      <w:bookmarkStart w:id="177" w:name="_Toc18541"/>
      <w:r>
        <w:t>Escenarios de simulación para el tamaño de muestra y kurtosis</w:t>
      </w:r>
      <w:bookmarkEnd w:id="177"/>
    </w:p>
    <w:p w14:paraId="04C4F941" w14:textId="77777777" w:rsidR="00851EED" w:rsidRDefault="00D5262E">
      <w:pPr>
        <w:spacing w:after="226" w:line="265" w:lineRule="auto"/>
        <w:ind w:left="1507" w:right="1431"/>
        <w:jc w:val="center"/>
      </w:pPr>
      <w:r>
        <w:t>Código 2: Combinaciones de tamaño de muestra y kurtosis</w:t>
      </w:r>
    </w:p>
    <w:p w14:paraId="04C4F942" w14:textId="77777777" w:rsidR="00851EED" w:rsidRDefault="00D5262E">
      <w:pPr>
        <w:shd w:val="clear" w:color="auto" w:fill="E5E5E5"/>
        <w:spacing w:after="479" w:line="259" w:lineRule="auto"/>
        <w:ind w:left="0" w:firstLine="0"/>
        <w:jc w:val="left"/>
      </w:pPr>
      <w:r>
        <w:t xml:space="preserve">casos &lt;- </w:t>
      </w:r>
      <w:r>
        <w:rPr>
          <w:b/>
          <w:color w:val="214A87"/>
          <w:sz w:val="31"/>
          <w:vertAlign w:val="subscript"/>
        </w:rPr>
        <w:t>expand.grid</w:t>
      </w:r>
      <w:r>
        <w:t>(</w:t>
      </w:r>
      <w:r>
        <w:rPr>
          <w:color w:val="214A87"/>
        </w:rPr>
        <w:t>kurtosis=</w:t>
      </w:r>
      <w:r>
        <w:rPr>
          <w:b/>
          <w:color w:val="214A87"/>
        </w:rPr>
        <w:t>c</w:t>
      </w:r>
      <w:r>
        <w:t>(</w:t>
      </w:r>
      <w:r>
        <w:rPr>
          <w:color w:val="0000CF"/>
        </w:rPr>
        <w:t>0</w:t>
      </w:r>
      <w:r>
        <w:t xml:space="preserve">, </w:t>
      </w:r>
      <w:r>
        <w:rPr>
          <w:color w:val="0000CF"/>
        </w:rPr>
        <w:t>0.62</w:t>
      </w:r>
      <w:r>
        <w:t xml:space="preserve">, </w:t>
      </w:r>
      <w:r>
        <w:rPr>
          <w:color w:val="0000CF"/>
        </w:rPr>
        <w:t>6.65</w:t>
      </w:r>
      <w:r>
        <w:t xml:space="preserve">, </w:t>
      </w:r>
      <w:r>
        <w:rPr>
          <w:color w:val="0000CF"/>
        </w:rPr>
        <w:t>21.41</w:t>
      </w:r>
      <w:r>
        <w:t xml:space="preserve">, </w:t>
      </w:r>
      <w:r>
        <w:rPr>
          <w:color w:val="0000CF"/>
        </w:rPr>
        <w:t>13.92</w:t>
      </w:r>
      <w:r>
        <w:t xml:space="preserve">), </w:t>
      </w:r>
      <w:r>
        <w:rPr>
          <w:color w:val="214A87"/>
        </w:rPr>
        <w:t>n=</w:t>
      </w:r>
      <w:r>
        <w:rPr>
          <w:b/>
          <w:color w:val="214A87"/>
        </w:rPr>
        <w:t>c</w:t>
      </w:r>
      <w:r>
        <w:t>(</w:t>
      </w:r>
      <w:r>
        <w:rPr>
          <w:color w:val="0000CF"/>
        </w:rPr>
        <w:t>50</w:t>
      </w:r>
      <w:r>
        <w:t xml:space="preserve">, </w:t>
      </w:r>
      <w:r>
        <w:rPr>
          <w:color w:val="0000CF"/>
        </w:rPr>
        <w:t>100</w:t>
      </w:r>
      <w:r>
        <w:t xml:space="preserve">, </w:t>
      </w:r>
      <w:r>
        <w:rPr>
          <w:color w:val="0000CF"/>
        </w:rPr>
        <w:t>200</w:t>
      </w:r>
      <w:r>
        <w:t xml:space="preserve">, </w:t>
      </w:r>
      <w:r>
        <w:rPr>
          <w:color w:val="0000CF"/>
        </w:rPr>
        <w:t>400</w:t>
      </w:r>
      <w:r>
        <w:t xml:space="preserve">, </w:t>
      </w:r>
      <w:r>
        <w:rPr>
          <w:color w:val="0000CF"/>
        </w:rPr>
        <w:t>800</w:t>
      </w:r>
      <w:r>
        <w:t>))</w:t>
      </w:r>
    </w:p>
    <w:p w14:paraId="04C4F943" w14:textId="77777777" w:rsidR="00851EED" w:rsidRDefault="00D5262E">
      <w:pPr>
        <w:pStyle w:val="Ttulo2"/>
        <w:spacing w:after="325"/>
        <w:ind w:left="463" w:hanging="478"/>
      </w:pPr>
      <w:bookmarkStart w:id="178" w:name="_Toc18542"/>
      <w:r>
        <w:t>Simulación de datos</w:t>
      </w:r>
      <w:bookmarkEnd w:id="178"/>
    </w:p>
    <w:p w14:paraId="04C4F944" w14:textId="77777777" w:rsidR="00851EED" w:rsidRDefault="00D5262E">
      <w:pPr>
        <w:spacing w:after="3" w:line="265" w:lineRule="auto"/>
        <w:ind w:left="1507" w:right="1431"/>
        <w:jc w:val="center"/>
      </w:pPr>
      <w:r>
        <w:t>Código 3: Generación de datos para cada escenario</w:t>
      </w:r>
    </w:p>
    <w:tbl>
      <w:tblPr>
        <w:tblStyle w:val="TableGrid"/>
        <w:tblW w:w="10891" w:type="dxa"/>
        <w:tblInd w:w="-60" w:type="dxa"/>
        <w:tblCellMar>
          <w:top w:w="32" w:type="dxa"/>
          <w:left w:w="60" w:type="dxa"/>
          <w:right w:w="115" w:type="dxa"/>
        </w:tblCellMar>
        <w:tblLook w:val="04A0" w:firstRow="1" w:lastRow="0" w:firstColumn="1" w:lastColumn="0" w:noHBand="0" w:noVBand="1"/>
      </w:tblPr>
      <w:tblGrid>
        <w:gridCol w:w="10891"/>
      </w:tblGrid>
      <w:tr w:rsidR="00851EED" w14:paraId="04C4F94E" w14:textId="77777777">
        <w:trPr>
          <w:trHeight w:val="6652"/>
        </w:trPr>
        <w:tc>
          <w:tcPr>
            <w:tcW w:w="10891" w:type="dxa"/>
            <w:tcBorders>
              <w:top w:val="nil"/>
              <w:left w:val="nil"/>
              <w:bottom w:val="nil"/>
              <w:right w:val="nil"/>
            </w:tcBorders>
            <w:shd w:val="clear" w:color="auto" w:fill="E5E5E5"/>
          </w:tcPr>
          <w:p w14:paraId="04C4F945" w14:textId="77777777" w:rsidR="00851EED" w:rsidRPr="00D5262E" w:rsidRDefault="00D5262E">
            <w:pPr>
              <w:spacing w:after="0" w:line="267" w:lineRule="auto"/>
              <w:ind w:left="209" w:right="2766" w:hanging="209"/>
              <w:jc w:val="left"/>
              <w:rPr>
                <w:lang w:val="en-US"/>
              </w:rPr>
            </w:pPr>
            <w:r w:rsidRPr="00D5262E">
              <w:rPr>
                <w:lang w:val="en-US"/>
              </w:rPr>
              <w:t xml:space="preserve">datos &lt;- </w:t>
            </w:r>
            <w:r w:rsidRPr="00D5262E">
              <w:rPr>
                <w:b/>
                <w:color w:val="214A87"/>
                <w:lang w:val="en-US"/>
              </w:rPr>
              <w:t>lapply</w:t>
            </w:r>
            <w:r w:rsidRPr="00D5262E">
              <w:rPr>
                <w:lang w:val="en-US"/>
              </w:rPr>
              <w:t>(</w:t>
            </w:r>
            <w:r w:rsidRPr="00D5262E">
              <w:rPr>
                <w:color w:val="0000CF"/>
                <w:lang w:val="en-US"/>
              </w:rPr>
              <w:t>1</w:t>
            </w:r>
            <w:r w:rsidRPr="00D5262E">
              <w:rPr>
                <w:b/>
                <w:color w:val="CF5C00"/>
                <w:lang w:val="en-US"/>
              </w:rPr>
              <w:t>:</w:t>
            </w:r>
            <w:r w:rsidRPr="00D5262E">
              <w:rPr>
                <w:color w:val="0000CF"/>
                <w:lang w:val="en-US"/>
              </w:rPr>
              <w:t>2000</w:t>
            </w:r>
            <w:r w:rsidRPr="00D5262E">
              <w:rPr>
                <w:lang w:val="en-US"/>
              </w:rPr>
              <w:t xml:space="preserve">, </w:t>
            </w:r>
            <w:r w:rsidRPr="00D5262E">
              <w:rPr>
                <w:b/>
                <w:color w:val="214A87"/>
                <w:lang w:val="en-US"/>
              </w:rPr>
              <w:t>function</w:t>
            </w:r>
            <w:r w:rsidRPr="00D5262E">
              <w:rPr>
                <w:lang w:val="en-US"/>
              </w:rPr>
              <w:t xml:space="preserve">(x){ data &lt;- </w:t>
            </w:r>
            <w:r w:rsidRPr="00D5262E">
              <w:rPr>
                <w:b/>
                <w:color w:val="214A87"/>
                <w:sz w:val="31"/>
                <w:vertAlign w:val="subscript"/>
                <w:lang w:val="en-US"/>
              </w:rPr>
              <w:t>mapply</w:t>
            </w:r>
            <w:r w:rsidRPr="00D5262E">
              <w:rPr>
                <w:lang w:val="en-US"/>
              </w:rPr>
              <w:t xml:space="preserve">(simulateData, </w:t>
            </w:r>
            <w:r w:rsidRPr="00D5262E">
              <w:rPr>
                <w:color w:val="214A87"/>
                <w:lang w:val="en-US"/>
              </w:rPr>
              <w:t>sample.nobs=</w:t>
            </w:r>
            <w:r w:rsidRPr="00D5262E">
              <w:rPr>
                <w:lang w:val="en-US"/>
              </w:rPr>
              <w:t>casos</w:t>
            </w:r>
            <w:r w:rsidRPr="00D5262E">
              <w:rPr>
                <w:b/>
                <w:color w:val="CF5C00"/>
                <w:sz w:val="31"/>
                <w:vertAlign w:val="subscript"/>
                <w:lang w:val="en-US"/>
              </w:rPr>
              <w:t>$</w:t>
            </w:r>
            <w:r w:rsidRPr="00D5262E">
              <w:rPr>
                <w:lang w:val="en-US"/>
              </w:rPr>
              <w:t xml:space="preserve">n, </w:t>
            </w:r>
            <w:r w:rsidRPr="00D5262E">
              <w:rPr>
                <w:color w:val="214A87"/>
                <w:lang w:val="en-US"/>
              </w:rPr>
              <w:t>kurtosis=</w:t>
            </w:r>
            <w:r w:rsidRPr="00D5262E">
              <w:rPr>
                <w:lang w:val="en-US"/>
              </w:rPr>
              <w:t>casos</w:t>
            </w:r>
            <w:r w:rsidRPr="00D5262E">
              <w:rPr>
                <w:b/>
                <w:color w:val="CF5C00"/>
                <w:sz w:val="31"/>
                <w:vertAlign w:val="subscript"/>
                <w:lang w:val="en-US"/>
              </w:rPr>
              <w:t>$</w:t>
            </w:r>
            <w:r w:rsidRPr="00D5262E">
              <w:rPr>
                <w:lang w:val="en-US"/>
              </w:rPr>
              <w:t>kurtosis,</w:t>
            </w:r>
          </w:p>
          <w:p w14:paraId="04C4F946" w14:textId="77777777" w:rsidR="00851EED" w:rsidRDefault="00D5262E">
            <w:pPr>
              <w:spacing w:after="139" w:line="259" w:lineRule="auto"/>
              <w:ind w:left="1778" w:firstLine="0"/>
              <w:jc w:val="left"/>
            </w:pPr>
            <w:r>
              <w:rPr>
                <w:color w:val="214A87"/>
              </w:rPr>
              <w:t xml:space="preserve">MoreArgs = </w:t>
            </w:r>
            <w:r>
              <w:rPr>
                <w:b/>
                <w:color w:val="214A87"/>
              </w:rPr>
              <w:t>list</w:t>
            </w:r>
            <w:r>
              <w:t>(</w:t>
            </w:r>
            <w:r>
              <w:rPr>
                <w:color w:val="214A87"/>
              </w:rPr>
              <w:t>model=</w:t>
            </w:r>
            <w:r>
              <w:t>modelo),</w:t>
            </w:r>
          </w:p>
          <w:p w14:paraId="04C4F947" w14:textId="77777777" w:rsidR="00851EED" w:rsidRDefault="00D5262E">
            <w:pPr>
              <w:spacing w:after="551" w:line="259" w:lineRule="auto"/>
              <w:ind w:left="1778" w:firstLine="0"/>
              <w:jc w:val="left"/>
            </w:pPr>
            <w:r>
              <w:rPr>
                <w:color w:val="214A87"/>
              </w:rPr>
              <w:t xml:space="preserve">SIMPLIFY = </w:t>
            </w:r>
            <w:r>
              <w:rPr>
                <w:color w:val="8F5903"/>
              </w:rPr>
              <w:t>FALSE</w:t>
            </w:r>
            <w:r>
              <w:t>)</w:t>
            </w:r>
          </w:p>
          <w:p w14:paraId="04C4F948" w14:textId="77777777" w:rsidR="00851EED" w:rsidRDefault="00D5262E">
            <w:pPr>
              <w:spacing w:after="0" w:line="397" w:lineRule="auto"/>
              <w:ind w:left="209" w:right="3498" w:firstLine="0"/>
              <w:jc w:val="left"/>
            </w:pPr>
            <w:r>
              <w:rPr>
                <w:b/>
                <w:color w:val="214A87"/>
              </w:rPr>
              <w:t>names</w:t>
            </w:r>
            <w:r>
              <w:t xml:space="preserve">(data) &lt;- </w:t>
            </w:r>
            <w:r>
              <w:rPr>
                <w:b/>
                <w:color w:val="214A87"/>
              </w:rPr>
              <w:t>paste</w:t>
            </w:r>
            <w:r>
              <w:t>(</w:t>
            </w:r>
            <w:r>
              <w:rPr>
                <w:color w:val="4F9905"/>
              </w:rPr>
              <w:t>"n"</w:t>
            </w:r>
            <w:r>
              <w:t>, casos</w:t>
            </w:r>
            <w:r>
              <w:rPr>
                <w:b/>
                <w:color w:val="CF5C00"/>
              </w:rPr>
              <w:t>$</w:t>
            </w:r>
            <w:r>
              <w:t xml:space="preserve">n, </w:t>
            </w:r>
            <w:r>
              <w:rPr>
                <w:color w:val="4F9905"/>
              </w:rPr>
              <w:t>"k"</w:t>
            </w:r>
            <w:r>
              <w:t>, casos</w:t>
            </w:r>
            <w:r>
              <w:rPr>
                <w:b/>
                <w:color w:val="CF5C00"/>
              </w:rPr>
              <w:t>$</w:t>
            </w:r>
            <w:r>
              <w:t xml:space="preserve">kurtosis, </w:t>
            </w:r>
            <w:r>
              <w:rPr>
                <w:color w:val="214A87"/>
              </w:rPr>
              <w:t>sep=</w:t>
            </w:r>
            <w:r>
              <w:rPr>
                <w:color w:val="4F9905"/>
              </w:rPr>
              <w:t>""</w:t>
            </w:r>
            <w:r>
              <w:t>) data</w:t>
            </w:r>
          </w:p>
          <w:p w14:paraId="04C4F949" w14:textId="77777777" w:rsidR="00851EED" w:rsidRDefault="00D5262E">
            <w:pPr>
              <w:spacing w:after="562" w:line="259" w:lineRule="auto"/>
              <w:ind w:left="0" w:firstLine="0"/>
              <w:jc w:val="left"/>
            </w:pPr>
            <w:r>
              <w:t>})</w:t>
            </w:r>
          </w:p>
          <w:p w14:paraId="04C4F94A" w14:textId="77777777" w:rsidR="00851EED" w:rsidRDefault="00D5262E">
            <w:pPr>
              <w:spacing w:after="419" w:line="259" w:lineRule="auto"/>
              <w:ind w:left="0" w:firstLine="0"/>
              <w:jc w:val="left"/>
            </w:pPr>
            <w:r>
              <w:t xml:space="preserve">casos_resultados &lt;- </w:t>
            </w:r>
            <w:r>
              <w:rPr>
                <w:b/>
                <w:color w:val="214A87"/>
              </w:rPr>
              <w:t>expand.grid</w:t>
            </w:r>
            <w:r>
              <w:t>(</w:t>
            </w:r>
            <w:r>
              <w:rPr>
                <w:color w:val="214A87"/>
              </w:rPr>
              <w:t>x=</w:t>
            </w:r>
            <w:r>
              <w:rPr>
                <w:color w:val="0000CF"/>
              </w:rPr>
              <w:t>1</w:t>
            </w:r>
            <w:r>
              <w:rPr>
                <w:b/>
                <w:color w:val="CF5C00"/>
              </w:rPr>
              <w:t>:</w:t>
            </w:r>
            <w:r>
              <w:rPr>
                <w:b/>
                <w:color w:val="214A87"/>
                <w:sz w:val="31"/>
                <w:vertAlign w:val="subscript"/>
              </w:rPr>
              <w:t>length</w:t>
            </w:r>
            <w:r>
              <w:t xml:space="preserve">(datos), </w:t>
            </w:r>
            <w:r>
              <w:rPr>
                <w:color w:val="214A87"/>
              </w:rPr>
              <w:t>y=</w:t>
            </w:r>
            <w:r>
              <w:rPr>
                <w:b/>
                <w:color w:val="214A87"/>
              </w:rPr>
              <w:t>names</w:t>
            </w:r>
            <w:r>
              <w:t>(datos[[</w:t>
            </w:r>
            <w:r>
              <w:rPr>
                <w:color w:val="0000CF"/>
              </w:rPr>
              <w:t>1</w:t>
            </w:r>
            <w:r>
              <w:t>]]))</w:t>
            </w:r>
          </w:p>
          <w:p w14:paraId="04C4F94B" w14:textId="77777777" w:rsidR="00851EED" w:rsidRDefault="00D5262E">
            <w:pPr>
              <w:spacing w:after="0" w:line="429" w:lineRule="auto"/>
              <w:ind w:left="0" w:right="5210" w:firstLine="0"/>
              <w:jc w:val="left"/>
            </w:pPr>
            <w:r>
              <w:t xml:space="preserve">nombres &lt;- </w:t>
            </w:r>
            <w:r>
              <w:rPr>
                <w:b/>
                <w:color w:val="214A87"/>
              </w:rPr>
              <w:t>unique</w:t>
            </w:r>
            <w:r>
              <w:t>(casos_resultados</w:t>
            </w:r>
            <w:r>
              <w:rPr>
                <w:b/>
                <w:color w:val="CF5C00"/>
              </w:rPr>
              <w:t>$</w:t>
            </w:r>
            <w:r>
              <w:t xml:space="preserve">y) </w:t>
            </w:r>
            <w:r>
              <w:rPr>
                <w:b/>
                <w:color w:val="CF5C00"/>
              </w:rPr>
              <w:t xml:space="preserve">%&gt;% </w:t>
            </w:r>
            <w:r>
              <w:t xml:space="preserve">paste datos &lt;- </w:t>
            </w:r>
            <w:r>
              <w:rPr>
                <w:b/>
                <w:color w:val="214A87"/>
              </w:rPr>
              <w:t>lapply</w:t>
            </w:r>
            <w:r>
              <w:t xml:space="preserve">(nombres, </w:t>
            </w:r>
            <w:r>
              <w:rPr>
                <w:b/>
                <w:color w:val="214A87"/>
              </w:rPr>
              <w:t>function</w:t>
            </w:r>
            <w:r>
              <w:t xml:space="preserve">(y){ </w:t>
            </w:r>
            <w:r>
              <w:rPr>
                <w:b/>
                <w:color w:val="214A87"/>
              </w:rPr>
              <w:t>lapply</w:t>
            </w:r>
            <w:r>
              <w:t>(</w:t>
            </w:r>
            <w:r>
              <w:rPr>
                <w:color w:val="0000CF"/>
              </w:rPr>
              <w:t>1</w:t>
            </w:r>
            <w:r>
              <w:rPr>
                <w:b/>
                <w:color w:val="CF5C00"/>
              </w:rPr>
              <w:t>:</w:t>
            </w:r>
            <w:r>
              <w:rPr>
                <w:b/>
                <w:color w:val="214A87"/>
              </w:rPr>
              <w:t>length</w:t>
            </w:r>
            <w:r>
              <w:t xml:space="preserve">(datos), </w:t>
            </w:r>
            <w:r>
              <w:rPr>
                <w:b/>
                <w:color w:val="214A87"/>
              </w:rPr>
              <w:t>function</w:t>
            </w:r>
            <w:r>
              <w:t>(x){ datos[[x]][[y]]</w:t>
            </w:r>
          </w:p>
          <w:p w14:paraId="04C4F94C" w14:textId="77777777" w:rsidR="00851EED" w:rsidRDefault="00D5262E">
            <w:pPr>
              <w:spacing w:after="136" w:line="259" w:lineRule="auto"/>
              <w:ind w:left="209" w:firstLine="0"/>
              <w:jc w:val="left"/>
            </w:pPr>
            <w:r>
              <w:t>})</w:t>
            </w:r>
          </w:p>
          <w:p w14:paraId="04C4F94D" w14:textId="77777777" w:rsidR="00851EED" w:rsidRDefault="00D5262E">
            <w:pPr>
              <w:spacing w:after="0" w:line="259" w:lineRule="auto"/>
              <w:ind w:left="0" w:firstLine="0"/>
              <w:jc w:val="left"/>
            </w:pPr>
            <w:r>
              <w:t>})</w:t>
            </w:r>
          </w:p>
        </w:tc>
      </w:tr>
    </w:tbl>
    <w:p w14:paraId="04C4F94F" w14:textId="77777777" w:rsidR="00851EED" w:rsidRDefault="00D5262E">
      <w:pPr>
        <w:tabs>
          <w:tab w:val="center" w:pos="8417"/>
          <w:tab w:val="right" w:pos="10772"/>
        </w:tabs>
        <w:spacing w:after="775" w:line="379" w:lineRule="auto"/>
        <w:ind w:left="0" w:right="-15" w:firstLine="0"/>
        <w:jc w:val="left"/>
      </w:pPr>
      <w:r>
        <w:rPr>
          <w:sz w:val="22"/>
        </w:rPr>
        <w:lastRenderedPageBreak/>
        <w:tab/>
      </w:r>
      <w:r>
        <w:t>5.4</w:t>
      </w:r>
      <w:r>
        <w:tab/>
        <w:t>Estimación de los SEM</w:t>
      </w:r>
    </w:p>
    <w:p w14:paraId="04C4F950" w14:textId="77777777" w:rsidR="00851EED" w:rsidRDefault="00D5262E">
      <w:pPr>
        <w:shd w:val="clear" w:color="auto" w:fill="E5E5E5"/>
        <w:spacing w:after="594" w:line="259" w:lineRule="auto"/>
        <w:ind w:left="0" w:firstLine="0"/>
        <w:jc w:val="left"/>
      </w:pPr>
      <w:r>
        <w:rPr>
          <w:b/>
          <w:color w:val="214A87"/>
        </w:rPr>
        <w:t>names</w:t>
      </w:r>
      <w:r>
        <w:t>(datos) &lt;- nombres</w:t>
      </w:r>
    </w:p>
    <w:p w14:paraId="04C4F951" w14:textId="77777777" w:rsidR="00851EED" w:rsidRDefault="00D5262E">
      <w:pPr>
        <w:pStyle w:val="Ttulo2"/>
        <w:spacing w:after="325"/>
        <w:ind w:left="463" w:hanging="478"/>
      </w:pPr>
      <w:bookmarkStart w:id="179" w:name="_Toc18543"/>
      <w:r>
        <w:t>Estimación de los SEM</w:t>
      </w:r>
      <w:bookmarkEnd w:id="179"/>
    </w:p>
    <w:p w14:paraId="04C4F952" w14:textId="77777777" w:rsidR="00851EED" w:rsidRDefault="00D5262E">
      <w:pPr>
        <w:spacing w:after="3" w:line="265" w:lineRule="auto"/>
        <w:ind w:left="1507" w:right="1431"/>
        <w:jc w:val="center"/>
      </w:pPr>
      <w:r>
        <w:t>Código 4: Definición del modelo y estimación para cada conjunto de datos</w:t>
      </w:r>
    </w:p>
    <w:tbl>
      <w:tblPr>
        <w:tblStyle w:val="TableGrid"/>
        <w:tblW w:w="10891" w:type="dxa"/>
        <w:tblInd w:w="-60" w:type="dxa"/>
        <w:tblCellMar>
          <w:left w:w="60" w:type="dxa"/>
          <w:right w:w="115" w:type="dxa"/>
        </w:tblCellMar>
        <w:tblLook w:val="04A0" w:firstRow="1" w:lastRow="0" w:firstColumn="1" w:lastColumn="0" w:noHBand="0" w:noVBand="1"/>
      </w:tblPr>
      <w:tblGrid>
        <w:gridCol w:w="10891"/>
      </w:tblGrid>
      <w:tr w:rsidR="00851EED" w14:paraId="04C4F95A" w14:textId="77777777">
        <w:trPr>
          <w:trHeight w:val="3847"/>
        </w:trPr>
        <w:tc>
          <w:tcPr>
            <w:tcW w:w="10891" w:type="dxa"/>
            <w:tcBorders>
              <w:top w:val="nil"/>
              <w:left w:val="nil"/>
              <w:bottom w:val="nil"/>
              <w:right w:val="nil"/>
            </w:tcBorders>
            <w:shd w:val="clear" w:color="auto" w:fill="E5E5E5"/>
          </w:tcPr>
          <w:p w14:paraId="04C4F953" w14:textId="77777777" w:rsidR="00851EED" w:rsidRDefault="00D5262E">
            <w:pPr>
              <w:spacing w:after="136" w:line="259" w:lineRule="auto"/>
              <w:ind w:left="0" w:firstLine="0"/>
              <w:jc w:val="left"/>
            </w:pPr>
            <w:r>
              <w:t xml:space="preserve">modelo &lt;- </w:t>
            </w:r>
            <w:r>
              <w:rPr>
                <w:color w:val="4F9905"/>
              </w:rPr>
              <w:t>' CA =~ x1 + x2 + x3</w:t>
            </w:r>
          </w:p>
          <w:p w14:paraId="04C4F954" w14:textId="77777777" w:rsidR="00851EED" w:rsidRDefault="00D5262E">
            <w:pPr>
              <w:spacing w:after="136" w:line="259" w:lineRule="auto"/>
              <w:ind w:left="1255" w:firstLine="0"/>
              <w:jc w:val="left"/>
            </w:pPr>
            <w:r>
              <w:rPr>
                <w:color w:val="4F9905"/>
              </w:rPr>
              <w:t>PHC =~ x4 + x5 + x6</w:t>
            </w:r>
          </w:p>
          <w:p w14:paraId="04C4F955" w14:textId="77777777" w:rsidR="00851EED" w:rsidRDefault="00D5262E">
            <w:pPr>
              <w:spacing w:after="136" w:line="259" w:lineRule="auto"/>
              <w:ind w:left="1255" w:firstLine="0"/>
              <w:jc w:val="left"/>
            </w:pPr>
            <w:r>
              <w:rPr>
                <w:color w:val="4F9905"/>
              </w:rPr>
              <w:t>VE =~ x7 + x8 + x9</w:t>
            </w:r>
          </w:p>
          <w:p w14:paraId="04C4F956" w14:textId="77777777" w:rsidR="00851EED" w:rsidRDefault="00D5262E">
            <w:pPr>
              <w:spacing w:after="568" w:line="259" w:lineRule="auto"/>
              <w:ind w:left="1255" w:firstLine="0"/>
              <w:jc w:val="left"/>
            </w:pPr>
            <w:r>
              <w:rPr>
                <w:color w:val="4F9905"/>
              </w:rPr>
              <w:t>VE ~ CA + PHC '</w:t>
            </w:r>
          </w:p>
          <w:p w14:paraId="04C4F957" w14:textId="77777777" w:rsidR="00851EED" w:rsidRDefault="00D5262E">
            <w:pPr>
              <w:spacing w:after="0" w:line="438" w:lineRule="auto"/>
              <w:ind w:left="209" w:right="6846" w:hanging="209"/>
              <w:jc w:val="left"/>
            </w:pPr>
            <w:r>
              <w:t xml:space="preserve">modelos &lt;- </w:t>
            </w:r>
            <w:r>
              <w:rPr>
                <w:b/>
                <w:color w:val="214A87"/>
              </w:rPr>
              <w:t>lapply</w:t>
            </w:r>
            <w:r>
              <w:t xml:space="preserve">(datos, </w:t>
            </w:r>
            <w:r>
              <w:rPr>
                <w:b/>
                <w:color w:val="214A87"/>
              </w:rPr>
              <w:t>function</w:t>
            </w:r>
            <w:r>
              <w:t xml:space="preserve">(x){ </w:t>
            </w:r>
            <w:r>
              <w:rPr>
                <w:b/>
                <w:color w:val="214A87"/>
              </w:rPr>
              <w:t>lapply</w:t>
            </w:r>
            <w:r>
              <w:t xml:space="preserve">(x, </w:t>
            </w:r>
            <w:r>
              <w:rPr>
                <w:b/>
                <w:color w:val="214A87"/>
              </w:rPr>
              <w:t>function</w:t>
            </w:r>
            <w:r>
              <w:t xml:space="preserve">(y){ </w:t>
            </w:r>
            <w:r>
              <w:rPr>
                <w:b/>
                <w:color w:val="214A87"/>
              </w:rPr>
              <w:t>sem</w:t>
            </w:r>
            <w:r>
              <w:t xml:space="preserve">(modelo, </w:t>
            </w:r>
            <w:r>
              <w:rPr>
                <w:color w:val="214A87"/>
              </w:rPr>
              <w:t>data=</w:t>
            </w:r>
            <w:r>
              <w:t>y)</w:t>
            </w:r>
          </w:p>
          <w:p w14:paraId="04C4F958" w14:textId="77777777" w:rsidR="00851EED" w:rsidRDefault="00D5262E">
            <w:pPr>
              <w:spacing w:after="136" w:line="259" w:lineRule="auto"/>
              <w:ind w:left="209" w:firstLine="0"/>
              <w:jc w:val="left"/>
            </w:pPr>
            <w:r>
              <w:t>})</w:t>
            </w:r>
          </w:p>
          <w:p w14:paraId="04C4F959" w14:textId="77777777" w:rsidR="00851EED" w:rsidRDefault="00D5262E">
            <w:pPr>
              <w:spacing w:after="0" w:line="259" w:lineRule="auto"/>
              <w:ind w:left="0" w:firstLine="0"/>
              <w:jc w:val="left"/>
            </w:pPr>
            <w:r>
              <w:t>})</w:t>
            </w:r>
          </w:p>
        </w:tc>
      </w:tr>
    </w:tbl>
    <w:p w14:paraId="04C4F95B" w14:textId="77777777" w:rsidR="00851EED" w:rsidRDefault="00D5262E">
      <w:pPr>
        <w:pStyle w:val="Ttulo1"/>
        <w:spacing w:after="257"/>
        <w:ind w:left="308" w:hanging="323"/>
      </w:pPr>
      <w:bookmarkStart w:id="180" w:name="_Toc18544"/>
      <w:r>
        <w:t>REFERENCIAS</w:t>
      </w:r>
      <w:bookmarkEnd w:id="180"/>
    </w:p>
    <w:p w14:paraId="04C4F95C" w14:textId="77777777" w:rsidR="00851EED" w:rsidRDefault="00D5262E">
      <w:pPr>
        <w:ind w:left="284" w:hanging="299"/>
      </w:pPr>
      <w:r>
        <w:t xml:space="preserve">Beran, T. N., &amp; Violato, C. (2010). </w:t>
      </w:r>
      <w:r w:rsidRPr="00D5262E">
        <w:rPr>
          <w:lang w:val="en-US"/>
        </w:rPr>
        <w:t xml:space="preserve">Structural equation modeling in medical research: a primer. </w:t>
      </w:r>
      <w:r>
        <w:rPr>
          <w:i/>
        </w:rPr>
        <w:t>BMC Research Notes</w:t>
      </w:r>
      <w:r>
        <w:t xml:space="preserve">, </w:t>
      </w:r>
      <w:r>
        <w:rPr>
          <w:i/>
        </w:rPr>
        <w:t>3</w:t>
      </w:r>
      <w:r>
        <w:t xml:space="preserve">, 267-267. Recuperado de </w:t>
      </w:r>
      <w:hyperlink r:id="rId17">
        <w:r>
          <w:rPr>
            <w:color w:val="0000FF"/>
          </w:rPr>
          <w:t>https://www.ncbi.nlm.nih.gov/pmc/articles/PMC2987867/#</w:t>
        </w:r>
      </w:hyperlink>
    </w:p>
    <w:p w14:paraId="04C4F95D" w14:textId="77777777" w:rsidR="00851EED" w:rsidRPr="00D5262E" w:rsidRDefault="00D5262E">
      <w:pPr>
        <w:ind w:left="284" w:hanging="299"/>
        <w:rPr>
          <w:lang w:val="en-US"/>
        </w:rPr>
      </w:pPr>
      <w:r w:rsidRPr="00D5262E">
        <w:rPr>
          <w:lang w:val="en-US"/>
        </w:rPr>
        <w:t xml:space="preserve">Fleishman, A. I. (1978). A method for simulating non-normal distributions. </w:t>
      </w:r>
      <w:r w:rsidRPr="00D5262E">
        <w:rPr>
          <w:i/>
          <w:lang w:val="en-US"/>
        </w:rPr>
        <w:t>Psychometrika</w:t>
      </w:r>
      <w:r w:rsidRPr="00D5262E">
        <w:rPr>
          <w:lang w:val="en-US"/>
        </w:rPr>
        <w:t xml:space="preserve">, </w:t>
      </w:r>
      <w:r w:rsidRPr="00D5262E">
        <w:rPr>
          <w:i/>
          <w:lang w:val="en-US"/>
        </w:rPr>
        <w:t>43</w:t>
      </w:r>
      <w:r w:rsidRPr="00D5262E">
        <w:rPr>
          <w:lang w:val="en-US"/>
        </w:rPr>
        <w:t xml:space="preserve">(4), 521-532. </w:t>
      </w:r>
      <w:r w:rsidR="001C6A42">
        <w:fldChar w:fldCharType="begin"/>
      </w:r>
      <w:r w:rsidR="001C6A42" w:rsidRPr="00D01204">
        <w:rPr>
          <w:lang w:val="en-US"/>
          <w:rPrChange w:id="181" w:author="César Gamboa" w:date="2020-06-24T10:23:00Z">
            <w:rPr/>
          </w:rPrChange>
        </w:rPr>
        <w:instrText xml:space="preserve"> HYPERLINK "https://doi.org/10.1007/BF02293811" \h </w:instrText>
      </w:r>
      <w:r w:rsidR="001C6A42">
        <w:fldChar w:fldCharType="separate"/>
      </w:r>
      <w:r w:rsidRPr="00D5262E">
        <w:rPr>
          <w:color w:val="0000FF"/>
          <w:lang w:val="en-US"/>
        </w:rPr>
        <w:t xml:space="preserve">https://doi.org/ </w:t>
      </w:r>
      <w:r w:rsidR="001C6A42">
        <w:rPr>
          <w:color w:val="0000FF"/>
          <w:lang w:val="en-US"/>
        </w:rPr>
        <w:fldChar w:fldCharType="end"/>
      </w:r>
      <w:r w:rsidR="001C6A42">
        <w:fldChar w:fldCharType="begin"/>
      </w:r>
      <w:r w:rsidR="001C6A42" w:rsidRPr="00D01204">
        <w:rPr>
          <w:lang w:val="en-US"/>
          <w:rPrChange w:id="182" w:author="César Gamboa" w:date="2020-06-24T10:23:00Z">
            <w:rPr/>
          </w:rPrChange>
        </w:rPr>
        <w:instrText xml:space="preserve"> HYPERLINK "https://doi.org/10.1007/BF02293811" \h </w:instrText>
      </w:r>
      <w:r w:rsidR="001C6A42">
        <w:fldChar w:fldCharType="separate"/>
      </w:r>
      <w:r w:rsidRPr="00D5262E">
        <w:rPr>
          <w:color w:val="0000FF"/>
          <w:lang w:val="en-US"/>
        </w:rPr>
        <w:t>10.1007/BF02293811</w:t>
      </w:r>
      <w:r w:rsidR="001C6A42">
        <w:rPr>
          <w:color w:val="0000FF"/>
          <w:lang w:val="en-US"/>
        </w:rPr>
        <w:fldChar w:fldCharType="end"/>
      </w:r>
    </w:p>
    <w:p w14:paraId="04C4F95E" w14:textId="77777777" w:rsidR="00851EED" w:rsidRPr="00D5262E" w:rsidRDefault="00D5262E">
      <w:pPr>
        <w:ind w:left="284" w:hanging="299"/>
        <w:rPr>
          <w:lang w:val="en-US"/>
        </w:rPr>
      </w:pPr>
      <w:r w:rsidRPr="00D5262E">
        <w:rPr>
          <w:lang w:val="en-US"/>
        </w:rPr>
        <w:t xml:space="preserve">Gao, S., Mokhtarian, P. L., &amp; Johnston, R. A. (2008). Nonnormality of Data in Structural Equation Models. </w:t>
      </w:r>
      <w:r w:rsidRPr="00D5262E">
        <w:rPr>
          <w:i/>
          <w:lang w:val="en-US"/>
        </w:rPr>
        <w:t>Transportation Research Record</w:t>
      </w:r>
      <w:r w:rsidRPr="00D5262E">
        <w:rPr>
          <w:lang w:val="en-US"/>
        </w:rPr>
        <w:t xml:space="preserve">, </w:t>
      </w:r>
      <w:r w:rsidRPr="00D5262E">
        <w:rPr>
          <w:i/>
          <w:lang w:val="en-US"/>
        </w:rPr>
        <w:t>2082</w:t>
      </w:r>
      <w:r w:rsidRPr="00D5262E">
        <w:rPr>
          <w:lang w:val="en-US"/>
        </w:rPr>
        <w:t xml:space="preserve">(1), 116-124. Recuperado de </w:t>
      </w:r>
      <w:r w:rsidRPr="00D5262E">
        <w:rPr>
          <w:color w:val="0000FF"/>
          <w:lang w:val="en-US"/>
        </w:rPr>
        <w:t>https://doi.org/10.3141/2082-14</w:t>
      </w:r>
    </w:p>
    <w:p w14:paraId="04C4F95F" w14:textId="77777777" w:rsidR="00851EED" w:rsidRPr="00D5262E" w:rsidRDefault="00D5262E">
      <w:pPr>
        <w:ind w:left="284" w:hanging="299"/>
        <w:rPr>
          <w:lang w:val="en-US"/>
        </w:rPr>
      </w:pPr>
      <w:r w:rsidRPr="00D5262E">
        <w:rPr>
          <w:lang w:val="en-US"/>
        </w:rPr>
        <w:t xml:space="preserve">Hu, L. T., &amp; Bentler, P. M. (1999). Cutoff criteria for fit indexes in covariance structure analysis: Conventional criteria versus new alternatives. </w:t>
      </w:r>
      <w:r w:rsidRPr="00D5262E">
        <w:rPr>
          <w:i/>
          <w:lang w:val="en-US"/>
        </w:rPr>
        <w:t>Structural Equation Modeling</w:t>
      </w:r>
      <w:r w:rsidRPr="00D5262E">
        <w:rPr>
          <w:lang w:val="en-US"/>
        </w:rPr>
        <w:t xml:space="preserve">, </w:t>
      </w:r>
      <w:r w:rsidRPr="00D5262E">
        <w:rPr>
          <w:i/>
          <w:lang w:val="en-US"/>
        </w:rPr>
        <w:t>6</w:t>
      </w:r>
      <w:r w:rsidRPr="00D5262E">
        <w:rPr>
          <w:lang w:val="en-US"/>
        </w:rPr>
        <w:t xml:space="preserve">(1), 1-55. </w:t>
      </w:r>
      <w:r w:rsidR="001C6A42">
        <w:fldChar w:fldCharType="begin"/>
      </w:r>
      <w:r w:rsidR="001C6A42" w:rsidRPr="00D01204">
        <w:rPr>
          <w:lang w:val="en-US"/>
          <w:rPrChange w:id="183" w:author="César Gamboa" w:date="2020-06-24T10:23:00Z">
            <w:rPr/>
          </w:rPrChange>
        </w:rPr>
        <w:instrText xml:space="preserve"> HYPERLINK "https://doi.org/10.1080/10705519909540118" \h </w:instrText>
      </w:r>
      <w:r w:rsidR="001C6A42">
        <w:fldChar w:fldCharType="separate"/>
      </w:r>
      <w:r w:rsidRPr="00D5262E">
        <w:rPr>
          <w:color w:val="0000FF"/>
          <w:lang w:val="en-US"/>
        </w:rPr>
        <w:t>https://doi.org/10.1080/10705519909540118</w:t>
      </w:r>
      <w:r w:rsidR="001C6A42">
        <w:rPr>
          <w:color w:val="0000FF"/>
          <w:lang w:val="en-US"/>
        </w:rPr>
        <w:fldChar w:fldCharType="end"/>
      </w:r>
    </w:p>
    <w:p w14:paraId="04C4F960" w14:textId="77777777" w:rsidR="00851EED" w:rsidRDefault="00D5262E">
      <w:pPr>
        <w:spacing w:after="0" w:line="403" w:lineRule="auto"/>
        <w:ind w:left="284" w:hanging="299"/>
      </w:pPr>
      <w:r w:rsidRPr="00D5262E">
        <w:rPr>
          <w:lang w:val="en-US"/>
        </w:rPr>
        <w:t xml:space="preserve">Kassambara, A. (2020). </w:t>
      </w:r>
      <w:r w:rsidRPr="00D5262E">
        <w:rPr>
          <w:i/>
          <w:lang w:val="en-US"/>
        </w:rPr>
        <w:t>ggpubr: ’ggplot2’ Based Publication Ready Plots</w:t>
      </w:r>
      <w:r w:rsidRPr="00D5262E">
        <w:rPr>
          <w:lang w:val="en-US"/>
        </w:rPr>
        <w:t xml:space="preserve">. </w:t>
      </w:r>
      <w:r>
        <w:t xml:space="preserve">Recuperado de </w:t>
      </w:r>
      <w:hyperlink r:id="rId18">
        <w:r>
          <w:rPr>
            <w:color w:val="0000FF"/>
          </w:rPr>
          <w:t xml:space="preserve">https://CRAN.R-project.org/ </w:t>
        </w:r>
      </w:hyperlink>
      <w:hyperlink r:id="rId19">
        <w:r>
          <w:rPr>
            <w:color w:val="0000FF"/>
          </w:rPr>
          <w:t>package=ggpubr</w:t>
        </w:r>
      </w:hyperlink>
    </w:p>
    <w:p w14:paraId="04C4F961" w14:textId="77777777" w:rsidR="00851EED" w:rsidRDefault="00D5262E">
      <w:pPr>
        <w:spacing w:after="146" w:line="259" w:lineRule="auto"/>
        <w:jc w:val="left"/>
      </w:pPr>
      <w:r>
        <w:t xml:space="preserve">Kenny, D. A. (2015). </w:t>
      </w:r>
      <w:r w:rsidRPr="00D5262E">
        <w:rPr>
          <w:i/>
          <w:lang w:val="en-US"/>
        </w:rPr>
        <w:t>SEM: Fit (David A. Kenny)</w:t>
      </w:r>
      <w:r w:rsidRPr="00D5262E">
        <w:rPr>
          <w:lang w:val="en-US"/>
        </w:rPr>
        <w:t xml:space="preserve">. </w:t>
      </w:r>
      <w:r>
        <w:t xml:space="preserve">Recuperado de </w:t>
      </w:r>
      <w:hyperlink r:id="rId20">
        <w:r>
          <w:rPr>
            <w:color w:val="0000FF"/>
          </w:rPr>
          <w:t>http://www.davidakenny.net/cm/fit.htm</w:t>
        </w:r>
      </w:hyperlink>
    </w:p>
    <w:p w14:paraId="04C4F962" w14:textId="77777777" w:rsidR="00851EED" w:rsidRPr="00D5262E" w:rsidRDefault="00D5262E">
      <w:pPr>
        <w:ind w:left="284" w:hanging="299"/>
        <w:rPr>
          <w:lang w:val="en-US"/>
        </w:rPr>
      </w:pPr>
      <w:r w:rsidRPr="00D5262E">
        <w:rPr>
          <w:lang w:val="en-US"/>
        </w:rPr>
        <w:t xml:space="preserve">Muthen, B., &amp; Kaplan, D. (1992). A comparison of some methodologies for the factor analysis of non-normal Likert variables: A note on the size of the model. </w:t>
      </w:r>
      <w:r w:rsidRPr="00D5262E">
        <w:rPr>
          <w:i/>
          <w:lang w:val="en-US"/>
        </w:rPr>
        <w:t>British Journal of Mathematical and Statistical Psychology</w:t>
      </w:r>
      <w:r w:rsidRPr="00D5262E">
        <w:rPr>
          <w:lang w:val="en-US"/>
        </w:rPr>
        <w:t xml:space="preserve">, </w:t>
      </w:r>
      <w:r w:rsidRPr="00D5262E">
        <w:rPr>
          <w:i/>
          <w:lang w:val="en-US"/>
        </w:rPr>
        <w:t>45</w:t>
      </w:r>
      <w:r w:rsidRPr="00D5262E">
        <w:rPr>
          <w:lang w:val="en-US"/>
        </w:rPr>
        <w:t xml:space="preserve">(1), 19-30. Recuperado de </w:t>
      </w:r>
      <w:r w:rsidR="001C6A42">
        <w:fldChar w:fldCharType="begin"/>
      </w:r>
      <w:r w:rsidR="001C6A42" w:rsidRPr="00D01204">
        <w:rPr>
          <w:lang w:val="en-US"/>
          <w:rPrChange w:id="184" w:author="César Gamboa" w:date="2020-06-24T10:23:00Z">
            <w:rPr/>
          </w:rPrChange>
        </w:rPr>
        <w:instrText xml:space="preserve"> HYPERLINK "https://onlinelibrary.wiley.com/doi/abs/10.1111/j.2044-8317.1992.tb00975.x" \h </w:instrText>
      </w:r>
      <w:r w:rsidR="001C6A42">
        <w:fldChar w:fldCharType="separate"/>
      </w:r>
      <w:r w:rsidRPr="00D5262E">
        <w:rPr>
          <w:color w:val="0000FF"/>
          <w:lang w:val="en-US"/>
        </w:rPr>
        <w:t>https://onlinelibrary.wiley.com/doi/abs/10.1111/j.2044-8317.1992.tb00975.x</w:t>
      </w:r>
      <w:r w:rsidR="001C6A42">
        <w:rPr>
          <w:color w:val="0000FF"/>
          <w:lang w:val="en-US"/>
        </w:rPr>
        <w:fldChar w:fldCharType="end"/>
      </w:r>
    </w:p>
    <w:p w14:paraId="04C4F963" w14:textId="77777777" w:rsidR="00851EED" w:rsidRPr="00D01204" w:rsidRDefault="00D5262E">
      <w:pPr>
        <w:spacing w:after="0" w:line="428" w:lineRule="auto"/>
        <w:ind w:left="284" w:hanging="299"/>
        <w:rPr>
          <w:rPrChange w:id="185" w:author="César Gamboa" w:date="2020-06-24T10:23:00Z">
            <w:rPr>
              <w:lang w:val="en-US"/>
            </w:rPr>
          </w:rPrChange>
        </w:rPr>
      </w:pPr>
      <w:r w:rsidRPr="00D5262E">
        <w:rPr>
          <w:lang w:val="en-US"/>
        </w:rPr>
        <w:t xml:space="preserve">Peterson, B. G., &amp; Carl, P. (2020). </w:t>
      </w:r>
      <w:r w:rsidRPr="00D5262E">
        <w:rPr>
          <w:i/>
          <w:lang w:val="en-US"/>
        </w:rPr>
        <w:t>PerformanceAnalytics: Econometric Tools for Performance and Risk Analysis</w:t>
      </w:r>
      <w:r w:rsidRPr="00D5262E">
        <w:rPr>
          <w:lang w:val="en-US"/>
        </w:rPr>
        <w:t xml:space="preserve">. </w:t>
      </w:r>
      <w:r w:rsidRPr="00D01204">
        <w:rPr>
          <w:rPrChange w:id="186" w:author="César Gamboa" w:date="2020-06-24T10:23:00Z">
            <w:rPr>
              <w:lang w:val="en-US"/>
            </w:rPr>
          </w:rPrChange>
        </w:rPr>
        <w:t xml:space="preserve">Recuperado de </w:t>
      </w:r>
      <w:r w:rsidR="001C6A42">
        <w:fldChar w:fldCharType="begin"/>
      </w:r>
      <w:r w:rsidR="001C6A42">
        <w:instrText xml:space="preserve"> HYPERLINK "https://CRAN.R-project.org/package=PerformanceAnalytics" \h </w:instrText>
      </w:r>
      <w:r w:rsidR="001C6A42">
        <w:fldChar w:fldCharType="separate"/>
      </w:r>
      <w:r w:rsidRPr="00D01204">
        <w:rPr>
          <w:color w:val="0000FF"/>
          <w:rPrChange w:id="187" w:author="César Gamboa" w:date="2020-06-24T10:23:00Z">
            <w:rPr>
              <w:color w:val="0000FF"/>
              <w:lang w:val="en-US"/>
            </w:rPr>
          </w:rPrChange>
        </w:rPr>
        <w:t>https://CRAN.R-project.org/package=PerformanceAnalytics</w:t>
      </w:r>
      <w:r w:rsidR="001C6A42">
        <w:rPr>
          <w:color w:val="0000FF"/>
          <w:lang w:val="en-US"/>
        </w:rPr>
        <w:fldChar w:fldCharType="end"/>
      </w:r>
    </w:p>
    <w:p w14:paraId="04C4F964" w14:textId="77777777" w:rsidR="00851EED" w:rsidRPr="00D5262E" w:rsidRDefault="00D5262E">
      <w:pPr>
        <w:spacing w:after="537" w:line="265" w:lineRule="auto"/>
        <w:ind w:left="-5"/>
        <w:rPr>
          <w:lang w:val="en-US"/>
        </w:rPr>
      </w:pPr>
      <w:r w:rsidRPr="00D01204">
        <w:rPr>
          <w:rPrChange w:id="188" w:author="César Gamboa" w:date="2020-06-24T10:23:00Z">
            <w:rPr>
              <w:lang w:val="en-US"/>
            </w:rPr>
          </w:rPrChange>
        </w:rPr>
        <w:t xml:space="preserve">R Core Team. </w:t>
      </w:r>
      <w:r w:rsidRPr="00842CB5">
        <w:rPr>
          <w:lang w:val="en-US"/>
        </w:rPr>
        <w:t xml:space="preserve">(2020). </w:t>
      </w:r>
      <w:r w:rsidRPr="00D5262E">
        <w:rPr>
          <w:i/>
          <w:lang w:val="en-US"/>
        </w:rPr>
        <w:t>R: A Language and Environment for Statistical Computing</w:t>
      </w:r>
      <w:r w:rsidRPr="00D5262E">
        <w:rPr>
          <w:lang w:val="en-US"/>
        </w:rPr>
        <w:t xml:space="preserve">. Recuperado de </w:t>
      </w:r>
      <w:r w:rsidR="001C6A42">
        <w:fldChar w:fldCharType="begin"/>
      </w:r>
      <w:r w:rsidR="001C6A42" w:rsidRPr="00D01204">
        <w:rPr>
          <w:lang w:val="en-US"/>
          <w:rPrChange w:id="189" w:author="César Gamboa" w:date="2020-06-24T10:23:00Z">
            <w:rPr/>
          </w:rPrChange>
        </w:rPr>
        <w:instrText xml:space="preserve"> HYPERLINK "https://www.R-project.org/" \h </w:instrText>
      </w:r>
      <w:r w:rsidR="001C6A42">
        <w:fldChar w:fldCharType="separate"/>
      </w:r>
      <w:r w:rsidRPr="00D5262E">
        <w:rPr>
          <w:color w:val="0000FF"/>
          <w:lang w:val="en-US"/>
        </w:rPr>
        <w:t xml:space="preserve">https://www.R-project.org/ </w:t>
      </w:r>
      <w:r w:rsidR="001C6A42">
        <w:rPr>
          <w:color w:val="0000FF"/>
          <w:lang w:val="en-US"/>
        </w:rPr>
        <w:fldChar w:fldCharType="end"/>
      </w:r>
      <w:r w:rsidRPr="00D5262E">
        <w:rPr>
          <w:lang w:val="en-US"/>
        </w:rPr>
        <w:t>6 REFERENCIAS</w:t>
      </w:r>
    </w:p>
    <w:p w14:paraId="04C4F965" w14:textId="77777777" w:rsidR="00851EED" w:rsidRPr="00D5262E" w:rsidRDefault="00D5262E">
      <w:pPr>
        <w:spacing w:after="171" w:line="259" w:lineRule="auto"/>
        <w:ind w:left="-5"/>
        <w:rPr>
          <w:lang w:val="en-US"/>
        </w:rPr>
      </w:pPr>
      <w:r w:rsidRPr="00D5262E">
        <w:rPr>
          <w:lang w:val="en-US"/>
        </w:rPr>
        <w:lastRenderedPageBreak/>
        <w:t xml:space="preserve">Rosseel, Y. (2012). lavaan: An R Package for Structural Equation Modeling. </w:t>
      </w:r>
      <w:r w:rsidRPr="00D5262E">
        <w:rPr>
          <w:i/>
          <w:lang w:val="en-US"/>
        </w:rPr>
        <w:t>Journal of Statistical Software</w:t>
      </w:r>
      <w:r w:rsidRPr="00D5262E">
        <w:rPr>
          <w:lang w:val="en-US"/>
        </w:rPr>
        <w:t xml:space="preserve">, </w:t>
      </w:r>
      <w:r w:rsidRPr="00D5262E">
        <w:rPr>
          <w:i/>
          <w:lang w:val="en-US"/>
        </w:rPr>
        <w:t>48</w:t>
      </w:r>
      <w:r w:rsidRPr="00D5262E">
        <w:rPr>
          <w:lang w:val="en-US"/>
        </w:rPr>
        <w:t>(2), 1-36.</w:t>
      </w:r>
    </w:p>
    <w:p w14:paraId="04C4F966" w14:textId="77777777" w:rsidR="00851EED" w:rsidRPr="00D01204" w:rsidRDefault="00D5262E">
      <w:pPr>
        <w:spacing w:after="166" w:line="259" w:lineRule="auto"/>
        <w:ind w:left="294"/>
        <w:jc w:val="left"/>
        <w:rPr>
          <w:rPrChange w:id="190" w:author="César Gamboa" w:date="2020-06-24T10:23:00Z">
            <w:rPr>
              <w:lang w:val="en-US"/>
            </w:rPr>
          </w:rPrChange>
        </w:rPr>
      </w:pPr>
      <w:r w:rsidRPr="00D01204">
        <w:rPr>
          <w:rPrChange w:id="191" w:author="César Gamboa" w:date="2020-06-24T10:23:00Z">
            <w:rPr>
              <w:lang w:val="en-US"/>
            </w:rPr>
          </w:rPrChange>
        </w:rPr>
        <w:t xml:space="preserve">Recuperado de </w:t>
      </w:r>
      <w:r w:rsidR="001C6A42">
        <w:fldChar w:fldCharType="begin"/>
      </w:r>
      <w:r w:rsidR="001C6A42">
        <w:instrText xml:space="preserve"> HYPERLINK "http://www.jstatsoft.org/v48/i02/" \h </w:instrText>
      </w:r>
      <w:r w:rsidR="001C6A42">
        <w:fldChar w:fldCharType="separate"/>
      </w:r>
      <w:r w:rsidRPr="00D01204">
        <w:rPr>
          <w:color w:val="0000FF"/>
          <w:rPrChange w:id="192" w:author="César Gamboa" w:date="2020-06-24T10:23:00Z">
            <w:rPr>
              <w:color w:val="0000FF"/>
              <w:lang w:val="en-US"/>
            </w:rPr>
          </w:rPrChange>
        </w:rPr>
        <w:t>http://www.jstatsoft.org/v48/i02/</w:t>
      </w:r>
      <w:r w:rsidR="001C6A42">
        <w:rPr>
          <w:color w:val="0000FF"/>
          <w:lang w:val="en-US"/>
        </w:rPr>
        <w:fldChar w:fldCharType="end"/>
      </w:r>
    </w:p>
    <w:p w14:paraId="04C4F967" w14:textId="77777777" w:rsidR="00851EED" w:rsidRDefault="00D5262E">
      <w:pPr>
        <w:spacing w:after="166" w:line="265" w:lineRule="auto"/>
        <w:ind w:left="-5"/>
      </w:pPr>
      <w:r>
        <w:t xml:space="preserve">RStudio Team. (2015). </w:t>
      </w:r>
      <w:r>
        <w:rPr>
          <w:i/>
        </w:rPr>
        <w:t>RStudio: Integrated Development Environment for R</w:t>
      </w:r>
      <w:r>
        <w:t xml:space="preserve">. Recuperado de </w:t>
      </w:r>
      <w:hyperlink r:id="rId21">
        <w:r>
          <w:rPr>
            <w:color w:val="0000FF"/>
          </w:rPr>
          <w:t>http://www.rstudio.com/</w:t>
        </w:r>
      </w:hyperlink>
    </w:p>
    <w:p w14:paraId="04C4F968" w14:textId="77777777" w:rsidR="00851EED" w:rsidRDefault="00D5262E">
      <w:pPr>
        <w:spacing w:after="0" w:line="415" w:lineRule="auto"/>
        <w:ind w:left="284" w:hanging="299"/>
      </w:pPr>
      <w:r>
        <w:t xml:space="preserve">Sura-Fonseca, R. (2020). </w:t>
      </w:r>
      <w:r>
        <w:rPr>
          <w:i/>
        </w:rPr>
        <w:t>Modelos de ecuaciones estructurales: consecuencias de la asimetría positiva en los indicadores endógenos sobre las estimaciones puntuales de sus coeficientes y la bondad de ajuste</w:t>
      </w:r>
      <w:r>
        <w:t xml:space="preserve">. Recuperado de </w:t>
      </w:r>
      <w:hyperlink r:id="rId22">
        <w:r>
          <w:rPr>
            <w:color w:val="0000FF"/>
          </w:rPr>
          <w:t xml:space="preserve">http://www.kerwa. </w:t>
        </w:r>
      </w:hyperlink>
      <w:hyperlink r:id="rId23">
        <w:r>
          <w:rPr>
            <w:color w:val="0000FF"/>
          </w:rPr>
          <w:t>ucr.ac.cr/handle/10669/80716</w:t>
        </w:r>
      </w:hyperlink>
    </w:p>
    <w:p w14:paraId="04C4F969" w14:textId="77777777" w:rsidR="00851EED" w:rsidRPr="00D5262E" w:rsidRDefault="00D5262E">
      <w:pPr>
        <w:ind w:left="284" w:hanging="299"/>
        <w:rPr>
          <w:lang w:val="en-US"/>
        </w:rPr>
      </w:pPr>
      <w:r w:rsidRPr="00842CB5">
        <w:rPr>
          <w:lang w:val="en-US"/>
        </w:rPr>
        <w:t xml:space="preserve">Tarka, P. (2018). </w:t>
      </w:r>
      <w:r w:rsidRPr="00D5262E">
        <w:rPr>
          <w:lang w:val="en-US"/>
        </w:rPr>
        <w:t xml:space="preserve">An overview of structural equation modeling: its beginnings, historical development, usefulness and controversies in the social sciences. </w:t>
      </w:r>
      <w:r w:rsidRPr="00D5262E">
        <w:rPr>
          <w:i/>
          <w:lang w:val="en-US"/>
        </w:rPr>
        <w:t>Quality &amp; Quantity: International Journal of Methodology</w:t>
      </w:r>
      <w:r w:rsidRPr="00D5262E">
        <w:rPr>
          <w:lang w:val="en-US"/>
        </w:rPr>
        <w:t xml:space="preserve">, </w:t>
      </w:r>
      <w:r w:rsidRPr="00D5262E">
        <w:rPr>
          <w:i/>
          <w:lang w:val="en-US"/>
        </w:rPr>
        <w:t>52</w:t>
      </w:r>
      <w:r w:rsidRPr="00D5262E">
        <w:rPr>
          <w:lang w:val="en-US"/>
        </w:rPr>
        <w:t xml:space="preserve">(1), 313-354. Recuperado de </w:t>
      </w:r>
      <w:r w:rsidR="001C6A42">
        <w:fldChar w:fldCharType="begin"/>
      </w:r>
      <w:r w:rsidR="001C6A42" w:rsidRPr="00D01204">
        <w:rPr>
          <w:lang w:val="en-US"/>
          <w:rPrChange w:id="193" w:author="César Gamboa" w:date="2020-06-24T10:23:00Z">
            <w:rPr/>
          </w:rPrChange>
        </w:rPr>
        <w:instrText xml:space="preserve"> HYPERLINK "https://www.ncbi.nlm.nih.gov/pmc/articles/PMC5794813/" \h </w:instrText>
      </w:r>
      <w:r w:rsidR="001C6A42">
        <w:fldChar w:fldCharType="separate"/>
      </w:r>
      <w:r w:rsidRPr="00D5262E">
        <w:rPr>
          <w:color w:val="0000FF"/>
          <w:lang w:val="en-US"/>
        </w:rPr>
        <w:t>https://www.ncbi.nlm.nih.gov/pmc/articles/PMC5794813/</w:t>
      </w:r>
      <w:r w:rsidR="001C6A42">
        <w:rPr>
          <w:color w:val="0000FF"/>
          <w:lang w:val="en-US"/>
        </w:rPr>
        <w:fldChar w:fldCharType="end"/>
      </w:r>
    </w:p>
    <w:p w14:paraId="04C4F96A" w14:textId="77777777" w:rsidR="00851EED" w:rsidRPr="00D5262E" w:rsidRDefault="00D5262E">
      <w:pPr>
        <w:spacing w:after="146" w:line="259" w:lineRule="auto"/>
        <w:ind w:left="-5"/>
        <w:rPr>
          <w:lang w:val="en-US"/>
        </w:rPr>
      </w:pPr>
      <w:r>
        <w:t xml:space="preserve">Vale, C. D., &amp; Maurelli, V. A. (1983). </w:t>
      </w:r>
      <w:r w:rsidRPr="00D5262E">
        <w:rPr>
          <w:lang w:val="en-US"/>
        </w:rPr>
        <w:t xml:space="preserve">Simulating multivariate nonnormal distributions. </w:t>
      </w:r>
      <w:r w:rsidRPr="00D5262E">
        <w:rPr>
          <w:i/>
          <w:lang w:val="en-US"/>
        </w:rPr>
        <w:t>Psychometrika</w:t>
      </w:r>
      <w:r w:rsidRPr="00D5262E">
        <w:rPr>
          <w:lang w:val="en-US"/>
        </w:rPr>
        <w:t xml:space="preserve">, </w:t>
      </w:r>
      <w:r w:rsidRPr="00D5262E">
        <w:rPr>
          <w:i/>
          <w:lang w:val="en-US"/>
        </w:rPr>
        <w:t>48</w:t>
      </w:r>
      <w:r w:rsidRPr="00D5262E">
        <w:rPr>
          <w:lang w:val="en-US"/>
        </w:rPr>
        <w:t>(3), 465-471.</w:t>
      </w:r>
    </w:p>
    <w:p w14:paraId="04C4F96B" w14:textId="77777777" w:rsidR="00851EED" w:rsidRPr="00D5262E" w:rsidRDefault="001C6A42">
      <w:pPr>
        <w:spacing w:after="166" w:line="259" w:lineRule="auto"/>
        <w:ind w:left="294"/>
        <w:jc w:val="left"/>
        <w:rPr>
          <w:lang w:val="en-US"/>
        </w:rPr>
      </w:pPr>
      <w:r>
        <w:fldChar w:fldCharType="begin"/>
      </w:r>
      <w:r w:rsidRPr="00D01204">
        <w:rPr>
          <w:lang w:val="en-US"/>
          <w:rPrChange w:id="194" w:author="César Gamboa" w:date="2020-06-24T10:23:00Z">
            <w:rPr/>
          </w:rPrChange>
        </w:rPr>
        <w:instrText xml:space="preserve"> HYPERLINK "https://doi.org/10.1007/BF02293687" \h </w:instrText>
      </w:r>
      <w:r>
        <w:fldChar w:fldCharType="separate"/>
      </w:r>
      <w:r w:rsidR="00D5262E" w:rsidRPr="00D5262E">
        <w:rPr>
          <w:color w:val="0000FF"/>
          <w:lang w:val="en-US"/>
        </w:rPr>
        <w:t>https://doi.org/10.1007/BF02293687</w:t>
      </w:r>
      <w:r>
        <w:rPr>
          <w:color w:val="0000FF"/>
          <w:lang w:val="en-US"/>
        </w:rPr>
        <w:fldChar w:fldCharType="end"/>
      </w:r>
    </w:p>
    <w:p w14:paraId="04C4F96C" w14:textId="77777777" w:rsidR="00851EED" w:rsidRPr="00D5262E" w:rsidRDefault="00D5262E">
      <w:pPr>
        <w:spacing w:after="166" w:line="265" w:lineRule="auto"/>
        <w:ind w:left="-5"/>
        <w:rPr>
          <w:lang w:val="en-US"/>
        </w:rPr>
      </w:pPr>
      <w:r w:rsidRPr="00D5262E">
        <w:rPr>
          <w:lang w:val="en-US"/>
        </w:rPr>
        <w:t xml:space="preserve">Wickham, H. (2016). </w:t>
      </w:r>
      <w:r w:rsidRPr="00D5262E">
        <w:rPr>
          <w:i/>
          <w:lang w:val="en-US"/>
        </w:rPr>
        <w:t>ggplot2: Elegant Graphics for Data Analysis</w:t>
      </w:r>
      <w:r w:rsidRPr="00D5262E">
        <w:rPr>
          <w:lang w:val="en-US"/>
        </w:rPr>
        <w:t xml:space="preserve">. Recuperado de </w:t>
      </w:r>
      <w:r w:rsidR="001C6A42">
        <w:fldChar w:fldCharType="begin"/>
      </w:r>
      <w:r w:rsidR="001C6A42" w:rsidRPr="00D01204">
        <w:rPr>
          <w:lang w:val="en-US"/>
          <w:rPrChange w:id="195" w:author="César Gamboa" w:date="2020-06-24T10:23:00Z">
            <w:rPr/>
          </w:rPrChange>
        </w:rPr>
        <w:instrText xml:space="preserve"> HYPERLINK "https://ggplot2.tidyverse.org/" \h </w:instrText>
      </w:r>
      <w:r w:rsidR="001C6A42">
        <w:fldChar w:fldCharType="separate"/>
      </w:r>
      <w:r w:rsidRPr="00D5262E">
        <w:rPr>
          <w:color w:val="0000FF"/>
          <w:lang w:val="en-US"/>
        </w:rPr>
        <w:t>https://ggplot2.tidyverse.org</w:t>
      </w:r>
      <w:r w:rsidR="001C6A42">
        <w:rPr>
          <w:color w:val="0000FF"/>
          <w:lang w:val="en-US"/>
        </w:rPr>
        <w:fldChar w:fldCharType="end"/>
      </w:r>
    </w:p>
    <w:p w14:paraId="04C4F96D" w14:textId="77777777" w:rsidR="00851EED" w:rsidRDefault="00D5262E">
      <w:pPr>
        <w:ind w:left="284" w:hanging="299"/>
      </w:pPr>
      <w:r w:rsidRPr="00D5262E">
        <w:rPr>
          <w:lang w:val="en-US"/>
        </w:rPr>
        <w:t xml:space="preserve">Wickham, H., François, R., Henry, L., &amp; Müller, K. (2020). </w:t>
      </w:r>
      <w:r w:rsidRPr="00D5262E">
        <w:rPr>
          <w:i/>
          <w:lang w:val="en-US"/>
        </w:rPr>
        <w:t>dplyr: A Grammar of Data Manipulation</w:t>
      </w:r>
      <w:r w:rsidRPr="00D5262E">
        <w:rPr>
          <w:lang w:val="en-US"/>
        </w:rPr>
        <w:t xml:space="preserve">. </w:t>
      </w:r>
      <w:r>
        <w:t xml:space="preserve">Recuperado de </w:t>
      </w:r>
      <w:hyperlink r:id="rId24">
        <w:r>
          <w:rPr>
            <w:color w:val="0000FF"/>
          </w:rPr>
          <w:t>https://CRAN.R-project.org/package=dplyr</w:t>
        </w:r>
      </w:hyperlink>
    </w:p>
    <w:p w14:paraId="04C4F96E" w14:textId="77777777" w:rsidR="00851EED" w:rsidRDefault="00D5262E">
      <w:pPr>
        <w:spacing w:after="171" w:line="259" w:lineRule="auto"/>
        <w:ind w:left="-5"/>
      </w:pPr>
      <w:r>
        <w:t xml:space="preserve">Wickham, H., &amp; Henry, L. (2020). </w:t>
      </w:r>
      <w:r>
        <w:rPr>
          <w:i/>
        </w:rPr>
        <w:t>tidyr: Tidy Messy Data</w:t>
      </w:r>
      <w:r>
        <w:t xml:space="preserve">. Recuperado de </w:t>
      </w:r>
      <w:hyperlink r:id="rId25">
        <w:r>
          <w:rPr>
            <w:color w:val="0000FF"/>
          </w:rPr>
          <w:t>https://CRAN.R-project.org/package=tidyr</w:t>
        </w:r>
      </w:hyperlink>
    </w:p>
    <w:p w14:paraId="04C4F96F" w14:textId="77777777" w:rsidR="00851EED" w:rsidRDefault="00D5262E">
      <w:pPr>
        <w:spacing w:after="141" w:line="265" w:lineRule="auto"/>
        <w:ind w:left="-5"/>
      </w:pPr>
      <w:r w:rsidRPr="00D5262E">
        <w:rPr>
          <w:lang w:val="en-US"/>
        </w:rPr>
        <w:t xml:space="preserve">Zhu, H. (2019). </w:t>
      </w:r>
      <w:r w:rsidRPr="00D5262E">
        <w:rPr>
          <w:i/>
          <w:lang w:val="en-US"/>
        </w:rPr>
        <w:t>kableExtra: Construct Complex Table with ’kable’ and Pipe Syntax</w:t>
      </w:r>
      <w:r w:rsidRPr="00D5262E">
        <w:rPr>
          <w:lang w:val="en-US"/>
        </w:rPr>
        <w:t xml:space="preserve">. </w:t>
      </w:r>
      <w:r>
        <w:t xml:space="preserve">Recuperado de </w:t>
      </w:r>
      <w:hyperlink r:id="rId26">
        <w:r>
          <w:rPr>
            <w:color w:val="0000FF"/>
          </w:rPr>
          <w:t>https://CRAN.R-project.</w:t>
        </w:r>
      </w:hyperlink>
    </w:p>
    <w:p w14:paraId="04C4F970" w14:textId="77777777" w:rsidR="00851EED" w:rsidRDefault="00C31343">
      <w:pPr>
        <w:spacing w:after="166" w:line="259" w:lineRule="auto"/>
        <w:ind w:left="294"/>
        <w:jc w:val="left"/>
      </w:pPr>
      <w:hyperlink r:id="rId27">
        <w:r w:rsidR="00D5262E">
          <w:rPr>
            <w:color w:val="0000FF"/>
          </w:rPr>
          <w:t>org/package=kableExtra</w:t>
        </w:r>
      </w:hyperlink>
    </w:p>
    <w:sectPr w:rsidR="00851EED" w:rsidSect="00626466">
      <w:headerReference w:type="even" r:id="rId28"/>
      <w:headerReference w:type="default" r:id="rId29"/>
      <w:footerReference w:type="even" r:id="rId30"/>
      <w:footerReference w:type="default" r:id="rId31"/>
      <w:headerReference w:type="first" r:id="rId32"/>
      <w:footerReference w:type="first" r:id="rId33"/>
      <w:pgSz w:w="11906" w:h="16838"/>
      <w:pgMar w:top="930" w:right="567" w:bottom="706" w:left="567" w:header="1143" w:footer="21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Eiliana" w:date="2020-06-23T06:48:00Z" w:initials="E">
    <w:p w14:paraId="04C4F97A" w14:textId="77777777" w:rsidR="00C31343" w:rsidRDefault="00C31343">
      <w:pPr>
        <w:pStyle w:val="Textocomentario"/>
      </w:pPr>
      <w:r>
        <w:rPr>
          <w:rStyle w:val="Refdecomentario"/>
        </w:rPr>
        <w:annotationRef/>
      </w:r>
      <w:r>
        <w:t>Eliminar</w:t>
      </w:r>
    </w:p>
  </w:comment>
  <w:comment w:id="3" w:author="Eiliana" w:date="2020-06-23T06:48:00Z" w:initials="E">
    <w:p w14:paraId="04C4F97B" w14:textId="77777777" w:rsidR="00C31343" w:rsidRDefault="00C31343">
      <w:pPr>
        <w:pStyle w:val="Textocomentario"/>
      </w:pPr>
      <w:r>
        <w:rPr>
          <w:rStyle w:val="Refdecomentario"/>
        </w:rPr>
        <w:annotationRef/>
      </w:r>
      <w:r>
        <w:t>Eliminar</w:t>
      </w:r>
    </w:p>
  </w:comment>
  <w:comment w:id="6" w:author="Eiliana" w:date="2020-06-23T06:49:00Z" w:initials="E">
    <w:p w14:paraId="04C4F97C" w14:textId="77777777" w:rsidR="00C31343" w:rsidRDefault="00C31343">
      <w:pPr>
        <w:pStyle w:val="Textocomentario"/>
      </w:pPr>
      <w:r>
        <w:rPr>
          <w:rStyle w:val="Refdecomentario"/>
        </w:rPr>
        <w:annotationRef/>
      </w:r>
      <w:r>
        <w:t>Causales?</w:t>
      </w:r>
    </w:p>
    <w:p w14:paraId="04C4F97D" w14:textId="77777777" w:rsidR="00C31343" w:rsidRDefault="00C31343">
      <w:pPr>
        <w:pStyle w:val="Textocomentario"/>
      </w:pPr>
    </w:p>
    <w:p w14:paraId="04C4F97E" w14:textId="77777777" w:rsidR="00C31343" w:rsidRDefault="00C31343">
      <w:pPr>
        <w:pStyle w:val="Textocomentario"/>
      </w:pPr>
      <w:r>
        <w:t>Deben hablar de modelo estructural y modelo de medición</w:t>
      </w:r>
    </w:p>
  </w:comment>
  <w:comment w:id="37" w:author="Eiliana" w:date="2020-06-23T06:52:00Z" w:initials="E">
    <w:p w14:paraId="04C4F97F" w14:textId="77777777" w:rsidR="00C31343" w:rsidRDefault="00C31343">
      <w:pPr>
        <w:pStyle w:val="Textocomentario"/>
      </w:pPr>
      <w:r>
        <w:rPr>
          <w:rStyle w:val="Refdecomentario"/>
        </w:rPr>
        <w:annotationRef/>
      </w:r>
      <w:r>
        <w:t>¿? Referencias donde? Deben contextualizar al lector</w:t>
      </w:r>
    </w:p>
    <w:p w14:paraId="04C4F980" w14:textId="77777777" w:rsidR="00C31343" w:rsidRDefault="00C31343">
      <w:pPr>
        <w:pStyle w:val="Textocomentario"/>
      </w:pPr>
      <w:r>
        <w:t>Pueden incorporar más referencias</w:t>
      </w:r>
    </w:p>
  </w:comment>
  <w:comment w:id="38" w:author="César Gamboa" w:date="2020-06-24T11:09:00Z" w:initials="CG">
    <w:p w14:paraId="2C5BBACC" w14:textId="6C6420B0" w:rsidR="00C31343" w:rsidRDefault="00C31343">
      <w:pPr>
        <w:pStyle w:val="Textocomentario"/>
      </w:pPr>
      <w:r>
        <w:rPr>
          <w:rStyle w:val="Refdecomentario"/>
        </w:rPr>
        <w:annotationRef/>
      </w:r>
      <w:r>
        <w:t xml:space="preserve">Es Beran &amp; Violato, </w:t>
      </w:r>
      <w:r>
        <w:rPr>
          <w:color w:val="0000FF"/>
        </w:rPr>
        <w:t xml:space="preserve">2010, </w:t>
      </w:r>
      <w:r w:rsidRPr="005A1182">
        <w:rPr>
          <w:color w:val="auto"/>
        </w:rPr>
        <w:t xml:space="preserve">se </w:t>
      </w:r>
      <w:r>
        <w:rPr>
          <w:color w:val="auto"/>
        </w:rPr>
        <w:t>mencionó</w:t>
      </w:r>
      <w:r w:rsidRPr="005A1182">
        <w:rPr>
          <w:color w:val="auto"/>
        </w:rPr>
        <w:t xml:space="preserve"> en el párrafo anterior</w:t>
      </w:r>
      <w:r>
        <w:rPr>
          <w:color w:val="auto"/>
        </w:rPr>
        <w:t>. INcorporamos unas referencias más sobre otras aplicaciones de los SEM.</w:t>
      </w:r>
    </w:p>
  </w:comment>
  <w:comment w:id="39" w:author="Eiliana" w:date="2020-06-23T06:53:00Z" w:initials="E">
    <w:p w14:paraId="04C4F981" w14:textId="77777777" w:rsidR="00C31343" w:rsidRDefault="00C31343">
      <w:pPr>
        <w:pStyle w:val="Textocomentario"/>
      </w:pPr>
      <w:r>
        <w:rPr>
          <w:rStyle w:val="Refdecomentario"/>
        </w:rPr>
        <w:annotationRef/>
      </w:r>
      <w:r>
        <w:t>Y laa relaciones de causalidad entre ellos</w:t>
      </w:r>
    </w:p>
  </w:comment>
  <w:comment w:id="44" w:author="Eiliana" w:date="2020-06-23T06:54:00Z" w:initials="E">
    <w:p w14:paraId="04C4F982" w14:textId="77777777" w:rsidR="00C31343" w:rsidRDefault="00C31343">
      <w:pPr>
        <w:pStyle w:val="Textocomentario"/>
      </w:pPr>
      <w:r>
        <w:rPr>
          <w:rStyle w:val="Refdecomentario"/>
        </w:rPr>
        <w:annotationRef/>
      </w:r>
      <w:r>
        <w:t>No, una cosa son constructos y otra son los indicadores</w:t>
      </w:r>
    </w:p>
  </w:comment>
  <w:comment w:id="45" w:author="César Gamboa" w:date="2020-06-24T11:13:00Z" w:initials="CG">
    <w:p w14:paraId="74DC7887" w14:textId="5B43DFBF" w:rsidR="00C31343" w:rsidRDefault="00C31343">
      <w:pPr>
        <w:pStyle w:val="Textocomentario"/>
      </w:pPr>
      <w:r>
        <w:rPr>
          <w:rStyle w:val="Refdecomentario"/>
        </w:rPr>
        <w:annotationRef/>
      </w:r>
      <w:r>
        <w:t>Sí, eso lo tenemos claro, a ver si con este cambio de redacción se mejora la idea.</w:t>
      </w:r>
    </w:p>
  </w:comment>
  <w:comment w:id="49" w:author="Eiliana" w:date="2020-06-23T06:54:00Z" w:initials="E">
    <w:p w14:paraId="04C4F983" w14:textId="77777777" w:rsidR="00C31343" w:rsidRDefault="00C31343">
      <w:pPr>
        <w:pStyle w:val="Textocomentario"/>
      </w:pPr>
      <w:r>
        <w:rPr>
          <w:rStyle w:val="Refdecomentario"/>
        </w:rPr>
        <w:annotationRef/>
      </w:r>
      <w:r>
        <w:t>Incluir más referencias</w:t>
      </w:r>
    </w:p>
  </w:comment>
  <w:comment w:id="61" w:author="Eiliana" w:date="2020-06-23T06:55:00Z" w:initials="E">
    <w:p w14:paraId="04C4F984" w14:textId="77777777" w:rsidR="00C31343" w:rsidRDefault="00C31343">
      <w:pPr>
        <w:pStyle w:val="Textocomentario"/>
      </w:pPr>
      <w:r>
        <w:rPr>
          <w:rStyle w:val="Refdecomentario"/>
        </w:rPr>
        <w:annotationRef/>
      </w:r>
      <w:r>
        <w:t>Que sigue siendo el método más popular</w:t>
      </w:r>
    </w:p>
  </w:comment>
  <w:comment w:id="63" w:author="Eiliana" w:date="2020-06-23T06:57:00Z" w:initials="E">
    <w:p w14:paraId="04C4F985" w14:textId="77777777" w:rsidR="00C31343" w:rsidRDefault="00C31343" w:rsidP="00FF30A6">
      <w:pPr>
        <w:pStyle w:val="Textocomentario"/>
      </w:pPr>
      <w:r>
        <w:rPr>
          <w:rStyle w:val="Refdecomentario"/>
        </w:rPr>
        <w:annotationRef/>
      </w:r>
      <w:r>
        <w:t>¿? Son útiles para explicar o predecir</w:t>
      </w:r>
    </w:p>
    <w:p w14:paraId="04C4F986" w14:textId="77777777" w:rsidR="00C31343" w:rsidRDefault="00C31343">
      <w:pPr>
        <w:pStyle w:val="Textocomentario"/>
      </w:pPr>
    </w:p>
  </w:comment>
  <w:comment w:id="64" w:author="César Gamboa" w:date="2020-06-24T11:40:00Z" w:initials="CG">
    <w:p w14:paraId="657E4057" w14:textId="56A5C88B" w:rsidR="00C31343" w:rsidRDefault="00C31343">
      <w:pPr>
        <w:pStyle w:val="Textocomentario"/>
      </w:pPr>
      <w:r>
        <w:rPr>
          <w:rStyle w:val="Refdecomentario"/>
        </w:rPr>
        <w:annotationRef/>
      </w:r>
      <w:r>
        <w:t>Para explicar, como es de particular interés conocer las causas que generan algún fenómeno, se está más interesado en explicar que en predecir.</w:t>
      </w:r>
    </w:p>
  </w:comment>
  <w:comment w:id="66" w:author="Eiliana" w:date="2020-06-23T06:58:00Z" w:initials="E">
    <w:p w14:paraId="04C4F987" w14:textId="77777777" w:rsidR="00C31343" w:rsidRDefault="00C31343">
      <w:pPr>
        <w:pStyle w:val="Textocomentario"/>
      </w:pPr>
      <w:r>
        <w:rPr>
          <w:rStyle w:val="Refdecomentario"/>
        </w:rPr>
        <w:annotationRef/>
      </w:r>
      <w:r>
        <w:t>Que tipo? Rechaza más, rechaza menos?</w:t>
      </w:r>
    </w:p>
  </w:comment>
  <w:comment w:id="67" w:author="Eiliana" w:date="2020-06-23T06:58:00Z" w:initials="E">
    <w:p w14:paraId="04C4F988" w14:textId="77777777" w:rsidR="00C31343" w:rsidRDefault="00C31343">
      <w:pPr>
        <w:pStyle w:val="Textocomentario"/>
      </w:pPr>
      <w:r>
        <w:rPr>
          <w:rStyle w:val="Refdecomentario"/>
        </w:rPr>
        <w:annotationRef/>
      </w:r>
      <w:r>
        <w:t>estadística</w:t>
      </w:r>
    </w:p>
  </w:comment>
  <w:comment w:id="84" w:author="Eiliana" w:date="2020-06-23T07:01:00Z" w:initials="E">
    <w:p w14:paraId="04C4F989" w14:textId="77777777" w:rsidR="00C31343" w:rsidRDefault="00C31343">
      <w:pPr>
        <w:pStyle w:val="Textocomentario"/>
      </w:pPr>
      <w:r>
        <w:rPr>
          <w:rStyle w:val="Refdecomentario"/>
        </w:rPr>
        <w:annotationRef/>
      </w:r>
      <w:r>
        <w:t>Pero por qué la kurtosis afecta el supuesto de normalidad multivariante, explicar primero, debe haber un párrafo de transición. Además deben indicar que otros estudios previos (dar la referencia) ya han abordado el tema de la asimetría en los indicadores</w:t>
      </w:r>
    </w:p>
    <w:p w14:paraId="04C4F98A" w14:textId="77777777" w:rsidR="00C31343" w:rsidRDefault="00C31343">
      <w:pPr>
        <w:pStyle w:val="Textocomentario"/>
      </w:pPr>
    </w:p>
  </w:comment>
  <w:comment w:id="85" w:author="César Gamboa" w:date="2020-06-24T11:51:00Z" w:initials="CG">
    <w:p w14:paraId="7A44312C" w14:textId="274B9F85" w:rsidR="00C31343" w:rsidRDefault="00C31343">
      <w:pPr>
        <w:pStyle w:val="Textocomentario"/>
      </w:pPr>
      <w:r>
        <w:rPr>
          <w:rStyle w:val="Refdecomentario"/>
        </w:rPr>
        <w:annotationRef/>
      </w:r>
      <w:r>
        <w:t>Se agregó un párrafo adicional.</w:t>
      </w:r>
    </w:p>
  </w:comment>
  <w:comment w:id="87" w:author="Eiliana" w:date="2020-06-23T07:24:00Z" w:initials="E">
    <w:p w14:paraId="04C4F98B" w14:textId="77777777" w:rsidR="00C31343" w:rsidRDefault="00C31343">
      <w:pPr>
        <w:pStyle w:val="Textocomentario"/>
      </w:pPr>
      <w:r>
        <w:rPr>
          <w:rStyle w:val="Refdecomentario"/>
        </w:rPr>
        <w:annotationRef/>
      </w:r>
      <w:r>
        <w:t xml:space="preserve">¿? Por que tomar ese estudio de base? </w:t>
      </w:r>
    </w:p>
  </w:comment>
  <w:comment w:id="99" w:author="Eiliana" w:date="2020-06-23T07:41:00Z" w:initials="E">
    <w:p w14:paraId="04C4F98C" w14:textId="77777777" w:rsidR="00C31343" w:rsidRDefault="00C31343">
      <w:pPr>
        <w:pStyle w:val="Textocomentario"/>
      </w:pPr>
      <w:r>
        <w:rPr>
          <w:rStyle w:val="Refdecomentario"/>
        </w:rPr>
        <w:annotationRef/>
      </w:r>
      <w:r>
        <w:t>El objetivo que podría indicarse para la publicación en  la revista cuál sería?</w:t>
      </w:r>
    </w:p>
    <w:p w14:paraId="04C4F98D" w14:textId="77777777" w:rsidR="00C31343" w:rsidRDefault="00C31343">
      <w:pPr>
        <w:pStyle w:val="Textocomentario"/>
      </w:pPr>
      <w:r>
        <w:t xml:space="preserve">Quieren ver los efectos de la kurtosis en la estimación de las cargas factoriales y en medidas de ajuste de un SEM máximo verosímil.  por ahí va ese objetivo, no? </w:t>
      </w:r>
    </w:p>
  </w:comment>
  <w:comment w:id="100" w:author="Eiliana" w:date="2020-06-23T07:58:00Z" w:initials="E">
    <w:p w14:paraId="04C4F98E" w14:textId="77777777" w:rsidR="00C31343" w:rsidRDefault="00C31343">
      <w:pPr>
        <w:pStyle w:val="Textocomentario"/>
      </w:pPr>
      <w:r>
        <w:rPr>
          <w:rStyle w:val="Refdecomentario"/>
        </w:rPr>
        <w:annotationRef/>
      </w:r>
      <w:r>
        <w:t>Justificar estos niveles de kurtosis y de tamaños de muestra</w:t>
      </w:r>
    </w:p>
    <w:p w14:paraId="04C4F98F" w14:textId="77777777" w:rsidR="00C31343" w:rsidRDefault="00C31343">
      <w:pPr>
        <w:pStyle w:val="Textocomentario"/>
      </w:pPr>
      <w:r>
        <w:t>Yo eliminaría desde ya los valores de 50 y de 800</w:t>
      </w:r>
    </w:p>
    <w:p w14:paraId="04C4F990" w14:textId="77777777" w:rsidR="00C31343" w:rsidRDefault="00C31343">
      <w:pPr>
        <w:pStyle w:val="Textocomentario"/>
      </w:pPr>
      <w:r>
        <w:t xml:space="preserve">Nadie va a hacer SEM con 50 datos y nadie va a tomar una muestra tan grande como 800, en vez de eso mejor incluir algún tamaño de muestra “in between” como la muestra real de Rebeca y también 120 que es lo que recomienda Todd Little, el libro está en las referencias del curso. 300 es también un tamaño de muestra de interés para las personas investigadoras en SEM. Por eso también recomiendo eliminar el de 400 </w:t>
      </w:r>
    </w:p>
    <w:p w14:paraId="04C4F991" w14:textId="77777777" w:rsidR="00C31343" w:rsidRDefault="00C31343">
      <w:pPr>
        <w:pStyle w:val="Textocomentario"/>
      </w:pPr>
      <w:r>
        <w:t>Y deben justificar también las escogencias para la kurtosis, una de ellas debe ser el valor real para la muestra de Rebeca</w:t>
      </w:r>
    </w:p>
  </w:comment>
  <w:comment w:id="117" w:author="Eiliana" w:date="2020-06-23T08:03:00Z" w:initials="E">
    <w:p w14:paraId="04C4F992" w14:textId="77777777" w:rsidR="00C31343" w:rsidRDefault="00C31343">
      <w:pPr>
        <w:pStyle w:val="Textocomentario"/>
      </w:pPr>
      <w:r>
        <w:rPr>
          <w:rStyle w:val="Refdecomentario"/>
        </w:rPr>
        <w:annotationRef/>
      </w:r>
      <w:r>
        <w:t>Simbolo no se traduce bien a Word</w:t>
      </w:r>
    </w:p>
    <w:p w14:paraId="04C4F993" w14:textId="77777777" w:rsidR="00C31343" w:rsidRDefault="00C31343">
      <w:pPr>
        <w:pStyle w:val="Textocomentario"/>
      </w:pPr>
      <w:r>
        <w:t>Están utilizando LaTex?</w:t>
      </w:r>
    </w:p>
    <w:p w14:paraId="04C4F994" w14:textId="77777777" w:rsidR="00C31343" w:rsidRDefault="00C31343">
      <w:pPr>
        <w:pStyle w:val="Textocomentario"/>
      </w:pPr>
      <w:r>
        <w:t>La Revista Colombiana de Estadística sería una candidata para publicar este trabajo, es muy buena, pueden buscarla en la red, los textos deben enviarse en inglés y en LaTex , eso sí, pero vale la pena!</w:t>
      </w:r>
    </w:p>
    <w:p w14:paraId="04C4F995" w14:textId="77777777" w:rsidR="00C31343" w:rsidRDefault="00C31343">
      <w:pPr>
        <w:pStyle w:val="Textocomentario"/>
      </w:pPr>
      <w:r>
        <w:t>Andrés sabe inglés muy bien, no es así?</w:t>
      </w:r>
    </w:p>
    <w:p w14:paraId="04C4F996" w14:textId="77777777" w:rsidR="00C31343" w:rsidRDefault="00C31343">
      <w:pPr>
        <w:pStyle w:val="Textocomentario"/>
      </w:pPr>
    </w:p>
    <w:p w14:paraId="04C4F997" w14:textId="77777777" w:rsidR="00C31343" w:rsidRDefault="00C31343">
      <w:pPr>
        <w:pStyle w:val="Textocomentario"/>
      </w:pPr>
      <w:r w:rsidRPr="00287F8A">
        <w:t>https://revistas.unal.edu.co/index.php/estad</w:t>
      </w:r>
    </w:p>
  </w:comment>
  <w:comment w:id="118" w:author="César Gamboa" w:date="2020-06-24T12:00:00Z" w:initials="CG">
    <w:p w14:paraId="75E70551" w14:textId="2100533B" w:rsidR="00C31343" w:rsidRDefault="00C31343">
      <w:pPr>
        <w:pStyle w:val="Textocomentario"/>
      </w:pPr>
      <w:r>
        <w:rPr>
          <w:rStyle w:val="Refdecomentario"/>
        </w:rPr>
        <w:annotationRef/>
      </w:r>
      <w:r>
        <w:t>Correcto, usamos LaTeX, de hecho el documento está redactado completamente en LaTeX, solo que convertimos el pdf a Word porque pensamos que le facilitaría el agregar comentarios. Le seguiremos enviando este documento de Word pero también el pdf generado en LaTeX para que pueda ver cómo va quedando.</w:t>
      </w:r>
    </w:p>
  </w:comment>
  <w:comment w:id="123" w:author="Eiliana" w:date="2020-06-23T07:03:00Z" w:initials="E">
    <w:p w14:paraId="04C4F998" w14:textId="77777777" w:rsidR="00C31343" w:rsidRDefault="00C31343">
      <w:pPr>
        <w:pStyle w:val="Textocomentario"/>
      </w:pPr>
      <w:r>
        <w:rPr>
          <w:rStyle w:val="Refdecomentario"/>
        </w:rPr>
        <w:annotationRef/>
      </w:r>
      <w:r>
        <w:t>No era más grande?</w:t>
      </w:r>
    </w:p>
  </w:comment>
  <w:comment w:id="140" w:author="Eiliana" w:date="2020-06-23T07:19:00Z" w:initials="E">
    <w:p w14:paraId="04C4F999" w14:textId="77777777" w:rsidR="00C31343" w:rsidRDefault="00C31343">
      <w:pPr>
        <w:pStyle w:val="Textocomentario"/>
      </w:pPr>
      <w:r>
        <w:rPr>
          <w:rStyle w:val="Refdecomentario"/>
        </w:rPr>
        <w:annotationRef/>
      </w:r>
      <w:r>
        <w:t>Debe haber un párrafo de transición indicando que para la medición de dichos constructos se utilizaron escalas psicométricas debidamente validadas</w:t>
      </w:r>
    </w:p>
    <w:p w14:paraId="04C4F99A" w14:textId="77777777" w:rsidR="00C31343" w:rsidRDefault="00C31343">
      <w:pPr>
        <w:pStyle w:val="Textocomentario"/>
      </w:pPr>
      <w:r>
        <w:t>Y explicar que son las parcelas</w:t>
      </w:r>
    </w:p>
    <w:p w14:paraId="04C4F99B" w14:textId="77777777" w:rsidR="00C31343" w:rsidRDefault="00C31343">
      <w:pPr>
        <w:pStyle w:val="Textocomentario"/>
      </w:pPr>
      <w:r>
        <w:t>Y cuantos ítems tenía cada parcela?</w:t>
      </w:r>
    </w:p>
    <w:p w14:paraId="04C4F99C" w14:textId="77777777" w:rsidR="00C31343" w:rsidRDefault="00C31343">
      <w:pPr>
        <w:pStyle w:val="Textocomentario"/>
      </w:pPr>
    </w:p>
    <w:p w14:paraId="04C4F99D" w14:textId="77777777" w:rsidR="00C31343" w:rsidRDefault="00C31343">
      <w:pPr>
        <w:pStyle w:val="Textocomentario"/>
      </w:pPr>
      <w:r>
        <w:t>Chicos es muy importante que desde ya se ubiquen en la revista donde quieren publicar y traten de escribirle al lector(a) típico(a) de esa revista. Los estadísticos por ejemplo no sabrán qué son parcelas</w:t>
      </w:r>
    </w:p>
  </w:comment>
  <w:comment w:id="150" w:author="Eiliana" w:date="2020-06-23T07:50:00Z" w:initials="E">
    <w:p w14:paraId="04C4F99E" w14:textId="77777777" w:rsidR="00C31343" w:rsidRDefault="00C31343">
      <w:pPr>
        <w:pStyle w:val="Textocomentario"/>
      </w:pPr>
      <w:r>
        <w:rPr>
          <w:rStyle w:val="Refdecomentario"/>
        </w:rPr>
        <w:annotationRef/>
      </w:r>
      <w:r>
        <w:t>Indicar qué representan las siglas en las variables del modelo</w:t>
      </w:r>
    </w:p>
  </w:comment>
  <w:comment w:id="156" w:author="Eiliana" w:date="2020-06-23T07:57:00Z" w:initials="E">
    <w:p w14:paraId="04C4F99F" w14:textId="77777777" w:rsidR="00C31343" w:rsidRDefault="00C31343">
      <w:pPr>
        <w:pStyle w:val="Textocomentario"/>
      </w:pPr>
      <w:r>
        <w:rPr>
          <w:rStyle w:val="Refdecomentario"/>
        </w:rPr>
        <w:annotationRef/>
      </w:r>
      <w:r>
        <w:t>Aquí es muy importante definir cuales indicadores o combinaciones de indicadores van a someter a los escenarios de simulación.</w:t>
      </w:r>
    </w:p>
    <w:p w14:paraId="04C4F9A0" w14:textId="77777777" w:rsidR="00C31343" w:rsidRDefault="00C31343">
      <w:pPr>
        <w:pStyle w:val="Textocomentario"/>
      </w:pPr>
      <w:r>
        <w:t>Hay un número muy grande de posibilidades!!</w:t>
      </w:r>
    </w:p>
    <w:p w14:paraId="04C4F9A1" w14:textId="77777777" w:rsidR="00C31343" w:rsidRDefault="00C31343">
      <w:pPr>
        <w:pStyle w:val="Textocomentario"/>
      </w:pPr>
      <w:r>
        <w:t>Vean que el modelo tiene 9 indicadores</w:t>
      </w:r>
    </w:p>
    <w:p w14:paraId="04C4F9A2" w14:textId="77777777" w:rsidR="00C31343" w:rsidRDefault="00C31343">
      <w:pPr>
        <w:pStyle w:val="Textocomentario"/>
      </w:pPr>
      <w:r>
        <w:t>Se van a enfocar solo en los 3 indicadores para la endógena, con ellos es que van a simular? Me parece que es lo más adecuado</w:t>
      </w:r>
    </w:p>
    <w:p w14:paraId="04C4F9A3" w14:textId="77777777" w:rsidR="00C31343" w:rsidRDefault="00C31343">
      <w:pPr>
        <w:pStyle w:val="Textocomentario"/>
      </w:pPr>
      <w:r>
        <w:t>Rebeca utilizó esos mismos para su estudio de asimetría no?</w:t>
      </w:r>
    </w:p>
    <w:p w14:paraId="04C4F9A4" w14:textId="77777777" w:rsidR="00C31343" w:rsidRDefault="00C31343">
      <w:pPr>
        <w:pStyle w:val="Textocomentario"/>
      </w:pPr>
      <w:r>
        <w:t>Se partirá del supuesto de que la asimetría es cero, para que no interfiera en el proceso?</w:t>
      </w:r>
    </w:p>
    <w:p w14:paraId="04C4F9A5" w14:textId="77777777" w:rsidR="00C31343" w:rsidRDefault="00C31343">
      <w:pPr>
        <w:pStyle w:val="Textocomentario"/>
      </w:pPr>
      <w:r>
        <w:t>Se va a usar los mismos promedios y desviaciones estándar que reportó Rebeca para esos indicadores? Me parece lo más adecuado.</w:t>
      </w:r>
    </w:p>
    <w:p w14:paraId="04C4F9A6" w14:textId="77777777" w:rsidR="00C31343" w:rsidRDefault="00C31343">
      <w:pPr>
        <w:pStyle w:val="Textocomentario"/>
      </w:pPr>
      <w:r>
        <w:t>Vean que igual los escenarios se multiplican mucho, aun trabajando solo con la endógena y sus tres indicadores:</w:t>
      </w:r>
    </w:p>
    <w:p w14:paraId="04C4F9A7" w14:textId="77777777" w:rsidR="00C31343" w:rsidRDefault="00C31343">
      <w:pPr>
        <w:pStyle w:val="Textocomentario"/>
      </w:pPr>
      <w:r>
        <w:t>Qué pasa cuando solo uno de los tres indicadores presenta Kurtosis, que pasa cuando son dos, que pasa cuando son los tres?</w:t>
      </w:r>
    </w:p>
  </w:comment>
  <w:comment w:id="157" w:author="Eiliana" w:date="2020-06-23T08:02:00Z" w:initials="E">
    <w:p w14:paraId="04C4F9A8" w14:textId="77777777" w:rsidR="00C31343" w:rsidRDefault="00C31343">
      <w:pPr>
        <w:pStyle w:val="Textocomentario"/>
      </w:pPr>
      <w:r>
        <w:rPr>
          <w:rStyle w:val="Refdecomentario"/>
        </w:rPr>
        <w:annotationRef/>
      </w:r>
      <w:r>
        <w:t>Pero donde está el escenario de los datos reales de Rebeca? deben indicarlo</w:t>
      </w:r>
    </w:p>
    <w:p w14:paraId="04C4F9A9" w14:textId="77777777" w:rsidR="00C31343" w:rsidRDefault="00C31343">
      <w:pPr>
        <w:pStyle w:val="Textocomentario"/>
      </w:pPr>
      <w:r>
        <w:t>Y ya les indiqué arriba:</w:t>
      </w:r>
    </w:p>
    <w:p w14:paraId="04C4F9AA" w14:textId="77777777" w:rsidR="00C31343" w:rsidRDefault="00C31343">
      <w:pPr>
        <w:pStyle w:val="Textocomentario"/>
      </w:pPr>
      <w:r>
        <w:t>Eliminar escenarios de 50 , 400  y 800</w:t>
      </w:r>
    </w:p>
    <w:p w14:paraId="04C4F9AB" w14:textId="77777777" w:rsidR="00C31343" w:rsidRDefault="00C31343">
      <w:pPr>
        <w:pStyle w:val="Textocomentario"/>
      </w:pPr>
      <w:r>
        <w:t>Incluir el tamaño de la muestra de Rebeca, también incluir 120 que es la recomendación de Todd Little para tamaño de muestra y también el de 300 que es de interés para los investigadores en CS. Ya 300 es suficiente como tope.</w:t>
      </w:r>
    </w:p>
    <w:p w14:paraId="04C4F9AC" w14:textId="77777777" w:rsidR="00C31343" w:rsidRDefault="00C31343">
      <w:pPr>
        <w:pStyle w:val="Textocomentario"/>
      </w:pPr>
    </w:p>
    <w:p w14:paraId="04C4F9AD" w14:textId="77777777" w:rsidR="00C31343" w:rsidRDefault="00C31343">
      <w:pPr>
        <w:pStyle w:val="Textocomentario"/>
      </w:pPr>
      <w:r>
        <w:t>Debería  haber un escenario que se refiera  al nivel real de las Kurtosis que ella encontró</w:t>
      </w:r>
    </w:p>
  </w:comment>
  <w:comment w:id="161" w:author="Eiliana" w:date="2020-06-23T07:14:00Z" w:initials="E">
    <w:p w14:paraId="04C4F9AE" w14:textId="77777777" w:rsidR="00C31343" w:rsidRDefault="00C31343">
      <w:pPr>
        <w:pStyle w:val="Textocomentario"/>
      </w:pPr>
      <w:r>
        <w:rPr>
          <w:rStyle w:val="Refdecomentario"/>
        </w:rPr>
        <w:annotationRef/>
      </w:r>
      <w:r>
        <w:t>¿</w:t>
      </w:r>
    </w:p>
  </w:comment>
  <w:comment w:id="166" w:author="Eiliana" w:date="2020-06-23T07:14:00Z" w:initials="E">
    <w:p w14:paraId="04C4F9AF" w14:textId="77777777" w:rsidR="00C31343" w:rsidRDefault="00C31343">
      <w:pPr>
        <w:pStyle w:val="Textocomentario"/>
      </w:pPr>
      <w:r>
        <w:rPr>
          <w:rStyle w:val="Refdecomentario"/>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C4F97A" w15:done="0"/>
  <w15:commentEx w15:paraId="04C4F97B" w15:done="0"/>
  <w15:commentEx w15:paraId="04C4F97E" w15:done="0"/>
  <w15:commentEx w15:paraId="04C4F980" w15:done="0"/>
  <w15:commentEx w15:paraId="2C5BBACC" w15:paraIdParent="04C4F980" w15:done="0"/>
  <w15:commentEx w15:paraId="04C4F981" w15:done="0"/>
  <w15:commentEx w15:paraId="04C4F982" w15:done="0"/>
  <w15:commentEx w15:paraId="74DC7887" w15:paraIdParent="04C4F982" w15:done="0"/>
  <w15:commentEx w15:paraId="04C4F983" w15:done="0"/>
  <w15:commentEx w15:paraId="04C4F984" w15:done="0"/>
  <w15:commentEx w15:paraId="04C4F986" w15:done="0"/>
  <w15:commentEx w15:paraId="657E4057" w15:paraIdParent="04C4F986" w15:done="0"/>
  <w15:commentEx w15:paraId="04C4F987" w15:done="0"/>
  <w15:commentEx w15:paraId="04C4F988" w15:done="0"/>
  <w15:commentEx w15:paraId="04C4F98A" w15:done="0"/>
  <w15:commentEx w15:paraId="7A44312C" w15:paraIdParent="04C4F98A" w15:done="0"/>
  <w15:commentEx w15:paraId="04C4F98B" w15:done="0"/>
  <w15:commentEx w15:paraId="04C4F98D" w15:done="0"/>
  <w15:commentEx w15:paraId="04C4F991" w15:done="0"/>
  <w15:commentEx w15:paraId="04C4F997" w15:done="0"/>
  <w15:commentEx w15:paraId="75E70551" w15:paraIdParent="04C4F997" w15:done="0"/>
  <w15:commentEx w15:paraId="04C4F998" w15:done="0"/>
  <w15:commentEx w15:paraId="04C4F99D" w15:done="0"/>
  <w15:commentEx w15:paraId="04C4F99E" w15:done="0"/>
  <w15:commentEx w15:paraId="04C4F9A7" w15:done="0"/>
  <w15:commentEx w15:paraId="04C4F9AD" w15:done="0"/>
  <w15:commentEx w15:paraId="04C4F9AE" w15:done="0"/>
  <w15:commentEx w15:paraId="04C4F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DB306" w16cex:dateUtc="2020-06-24T17:09:00Z"/>
  <w16cex:commentExtensible w16cex:durableId="229DB3E5" w16cex:dateUtc="2020-06-24T17:13:00Z"/>
  <w16cex:commentExtensible w16cex:durableId="229DBA49" w16cex:dateUtc="2020-06-24T17:40:00Z"/>
  <w16cex:commentExtensible w16cex:durableId="229DBCC0" w16cex:dateUtc="2020-06-24T17:51:00Z"/>
  <w16cex:commentExtensible w16cex:durableId="229DBEDC" w16cex:dateUtc="2020-06-24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C4F97A" w16cid:durableId="229DA81C"/>
  <w16cid:commentId w16cid:paraId="04C4F97B" w16cid:durableId="229DA81D"/>
  <w16cid:commentId w16cid:paraId="04C4F97E" w16cid:durableId="229DA81E"/>
  <w16cid:commentId w16cid:paraId="04C4F980" w16cid:durableId="229DA81F"/>
  <w16cid:commentId w16cid:paraId="2C5BBACC" w16cid:durableId="229DB306"/>
  <w16cid:commentId w16cid:paraId="04C4F981" w16cid:durableId="229DA820"/>
  <w16cid:commentId w16cid:paraId="04C4F982" w16cid:durableId="229DA821"/>
  <w16cid:commentId w16cid:paraId="74DC7887" w16cid:durableId="229DB3E5"/>
  <w16cid:commentId w16cid:paraId="04C4F983" w16cid:durableId="229DA822"/>
  <w16cid:commentId w16cid:paraId="04C4F984" w16cid:durableId="229DA823"/>
  <w16cid:commentId w16cid:paraId="04C4F986" w16cid:durableId="229DA824"/>
  <w16cid:commentId w16cid:paraId="657E4057" w16cid:durableId="229DBA49"/>
  <w16cid:commentId w16cid:paraId="04C4F987" w16cid:durableId="229DA825"/>
  <w16cid:commentId w16cid:paraId="04C4F988" w16cid:durableId="229DA826"/>
  <w16cid:commentId w16cid:paraId="04C4F98A" w16cid:durableId="229DA827"/>
  <w16cid:commentId w16cid:paraId="7A44312C" w16cid:durableId="229DBCC0"/>
  <w16cid:commentId w16cid:paraId="04C4F98B" w16cid:durableId="229DA828"/>
  <w16cid:commentId w16cid:paraId="04C4F98D" w16cid:durableId="229DA829"/>
  <w16cid:commentId w16cid:paraId="04C4F991" w16cid:durableId="229DA82A"/>
  <w16cid:commentId w16cid:paraId="04C4F997" w16cid:durableId="229DA82B"/>
  <w16cid:commentId w16cid:paraId="75E70551" w16cid:durableId="229DBEDC"/>
  <w16cid:commentId w16cid:paraId="04C4F998" w16cid:durableId="229DA82C"/>
  <w16cid:commentId w16cid:paraId="04C4F99D" w16cid:durableId="229DA82D"/>
  <w16cid:commentId w16cid:paraId="04C4F99E" w16cid:durableId="229DA82E"/>
  <w16cid:commentId w16cid:paraId="04C4F9A7" w16cid:durableId="229DA82F"/>
  <w16cid:commentId w16cid:paraId="04C4F9AD" w16cid:durableId="229DA830"/>
  <w16cid:commentId w16cid:paraId="04C4F9AE" w16cid:durableId="229DA831"/>
  <w16cid:commentId w16cid:paraId="04C4F9AF" w16cid:durableId="229DA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5D768" w14:textId="77777777" w:rsidR="00B069DB" w:rsidRDefault="00B069DB">
      <w:pPr>
        <w:spacing w:after="0" w:line="240" w:lineRule="auto"/>
      </w:pPr>
      <w:r>
        <w:separator/>
      </w:r>
    </w:p>
  </w:endnote>
  <w:endnote w:type="continuationSeparator" w:id="0">
    <w:p w14:paraId="7B11E678" w14:textId="77777777" w:rsidR="00B069DB" w:rsidRDefault="00B06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6" w14:textId="77777777" w:rsidR="00C31343" w:rsidRDefault="00C3134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7" w14:textId="77777777" w:rsidR="00C31343" w:rsidRDefault="00C3134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9" w14:textId="77777777" w:rsidR="00C31343" w:rsidRDefault="00C3134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C"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rPr>
        <w:noProof/>
      </w:rPr>
      <w:t>4</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D"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rPr>
        <w:noProof/>
      </w:rPr>
      <w:t>3</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F" w14:textId="77777777" w:rsidR="00C31343" w:rsidRDefault="00C31343">
    <w:pPr>
      <w:spacing w:after="0" w:line="259" w:lineRule="auto"/>
      <w:ind w:left="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E2D0FF" w14:textId="77777777" w:rsidR="00B069DB" w:rsidRDefault="00B069DB">
      <w:pPr>
        <w:spacing w:after="0" w:line="240" w:lineRule="auto"/>
      </w:pPr>
      <w:r>
        <w:separator/>
      </w:r>
    </w:p>
  </w:footnote>
  <w:footnote w:type="continuationSeparator" w:id="0">
    <w:p w14:paraId="6F8C32B1" w14:textId="77777777" w:rsidR="00B069DB" w:rsidRDefault="00B06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4" w14:textId="77777777" w:rsidR="00C31343" w:rsidRDefault="00C3134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5" w14:textId="77777777" w:rsidR="00C31343" w:rsidRDefault="00C31343">
    <w:pPr>
      <w:spacing w:after="0" w:line="259" w:lineRule="auto"/>
      <w:ind w:left="-567" w:right="10655" w:firstLine="0"/>
      <w:jc w:val="left"/>
    </w:pPr>
    <w:r>
      <w:rPr>
        <w:noProof/>
        <w:sz w:val="22"/>
      </w:rPr>
      <w:pict w14:anchorId="04C4F9C0">
        <v:group id="Group 17756" o:spid="_x0000_s2055" style="position:absolute;left:0;text-align:left;margin-left:28.35pt;margin-top:57.15pt;width:538.6pt;height:.4pt;z-index:251658240;mso-position-horizontal-relative:page;mso-position-vertical-relative:page" coordsize="68400,50">
          <v:shape id="Shape 17757" o:spid="_x0000_s2056" style="position:absolute;width:68400;height:0" coordsize="6840004,0" path="m,l6840004,e" filled="f" fillcolor="black" strokeweight=".14042mm">
            <v:fill opacity="0"/>
            <v:stroke miterlimit="10" joinstyle="miter"/>
          </v:shape>
          <w10:wrap type="square"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8" w14:textId="77777777" w:rsidR="00C31343" w:rsidRDefault="00C3134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A" w14:textId="77777777" w:rsidR="00C31343" w:rsidRDefault="00C31343">
    <w:pPr>
      <w:spacing w:after="0" w:line="259" w:lineRule="auto"/>
      <w:ind w:left="-567" w:right="11339" w:firstLine="0"/>
      <w:jc w:val="left"/>
    </w:pPr>
    <w:r>
      <w:rPr>
        <w:noProof/>
        <w:sz w:val="22"/>
      </w:rPr>
      <w:pict w14:anchorId="04C4F9C1">
        <v:group id="Group 17790" o:spid="_x0000_s2053" style="position:absolute;left:0;text-align:left;margin-left:28.35pt;margin-top:57.15pt;width:538.6pt;height:.4pt;z-index:251659264;mso-position-horizontal-relative:page;mso-position-vertical-relative:page" coordsize="68400,50">
          <v:shape id="Shape 17791" o:spid="_x0000_s2054" style="position:absolute;width:68400;height:0" coordsize="6840004,0" path="m,l6840004,e" filled="f" fillcolor="black" strokeweight=".14042mm">
            <v:fill opacity="0"/>
            <v:stroke miterlimit="10" joinstyle="miter"/>
          </v:shape>
          <w10:wrap type="square"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B" w14:textId="77777777" w:rsidR="00C31343" w:rsidRDefault="00C31343">
    <w:pPr>
      <w:spacing w:after="0" w:line="259" w:lineRule="auto"/>
      <w:ind w:left="-567" w:right="11339" w:firstLine="0"/>
      <w:jc w:val="left"/>
    </w:pPr>
    <w:r>
      <w:rPr>
        <w:noProof/>
        <w:sz w:val="22"/>
      </w:rPr>
      <w:pict w14:anchorId="04C4F9C2">
        <v:group id="Group 17778" o:spid="_x0000_s2051" style="position:absolute;left:0;text-align:left;margin-left:28.35pt;margin-top:57.15pt;width:538.6pt;height:.4pt;z-index:251660288;mso-position-horizontal-relative:page;mso-position-vertical-relative:page" coordsize="68400,50">
          <v:shape id="Shape 17779" o:spid="_x0000_s2052" style="position:absolute;width:68400;height:0" coordsize="6840004,0" path="m,l6840004,e" filled="f" fillcolor="black" strokeweight=".14042mm">
            <v:fill opacity="0"/>
            <v:stroke miterlimit="10" joinstyle="miter"/>
          </v:shape>
          <w10:wrap type="square"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4F9BE" w14:textId="77777777" w:rsidR="00C31343" w:rsidRDefault="00C31343">
    <w:pPr>
      <w:spacing w:after="0" w:line="259" w:lineRule="auto"/>
      <w:ind w:left="-567" w:right="11339" w:firstLine="0"/>
      <w:jc w:val="left"/>
    </w:pPr>
    <w:r>
      <w:rPr>
        <w:noProof/>
        <w:sz w:val="22"/>
      </w:rPr>
      <w:pict w14:anchorId="04C4F9C3">
        <v:group id="Group 17766" o:spid="_x0000_s2049" style="position:absolute;left:0;text-align:left;margin-left:28.35pt;margin-top:57.15pt;width:538.6pt;height:.4pt;z-index:251661312;mso-position-horizontal-relative:page;mso-position-vertical-relative:page" coordsize="68400,50">
          <v:shape id="Shape 17767" o:spid="_x0000_s2050" style="position:absolute;width:68400;height:0" coordsize="6840004,0" path="m,l6840004,e" filled="f" fillcolor="black" strokeweight=".14042mm">
            <v:fill opacity="0"/>
            <v:stroke miterlimit="10" joinstyle="miter"/>
          </v:shape>
          <w10:wrap type="square"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F460E"/>
    <w:multiLevelType w:val="multilevel"/>
    <w:tmpl w:val="AE2E8750"/>
    <w:lvl w:ilvl="0">
      <w:start w:val="1"/>
      <w:numFmt w:val="decimal"/>
      <w:pStyle w:val="Ttulo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297525D"/>
    <w:multiLevelType w:val="hybridMultilevel"/>
    <w:tmpl w:val="F6328C28"/>
    <w:lvl w:ilvl="0" w:tplc="83724FEC">
      <w:start w:val="1"/>
      <w:numFmt w:val="decimal"/>
      <w:lvlText w:val="%1)"/>
      <w:lvlJc w:val="left"/>
      <w:pPr>
        <w:ind w:left="27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676643AC">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98ACA612">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9C0EBD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A9C7E74">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AFCB5DC">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41DA9F68">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EE0E2188">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16CFC28">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ésar Gamboa">
    <w15:presenceInfo w15:providerId="Windows Live" w15:userId="4c0abcc15bdc5c59"/>
  </w15:person>
  <w15:person w15:author="Andres Arguedas">
    <w15:presenceInfo w15:providerId="Windows Live" w15:userId="88fdcafe3be7f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425"/>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51EED"/>
    <w:rsid w:val="00005788"/>
    <w:rsid w:val="000100C2"/>
    <w:rsid w:val="00074D74"/>
    <w:rsid w:val="000A02E0"/>
    <w:rsid w:val="000B34F0"/>
    <w:rsid w:val="000B5822"/>
    <w:rsid w:val="000B6D9E"/>
    <w:rsid w:val="000C77C3"/>
    <w:rsid w:val="000D0F6A"/>
    <w:rsid w:val="000D7E14"/>
    <w:rsid w:val="00105E76"/>
    <w:rsid w:val="00107393"/>
    <w:rsid w:val="001104C0"/>
    <w:rsid w:val="001261D5"/>
    <w:rsid w:val="0019488D"/>
    <w:rsid w:val="001B3FFF"/>
    <w:rsid w:val="001C6A42"/>
    <w:rsid w:val="001D251C"/>
    <w:rsid w:val="001D4844"/>
    <w:rsid w:val="00207F9A"/>
    <w:rsid w:val="00223DC1"/>
    <w:rsid w:val="00233C0B"/>
    <w:rsid w:val="00257CF0"/>
    <w:rsid w:val="002649CF"/>
    <w:rsid w:val="00271C30"/>
    <w:rsid w:val="00287F8A"/>
    <w:rsid w:val="002B4324"/>
    <w:rsid w:val="002E225D"/>
    <w:rsid w:val="002E4D40"/>
    <w:rsid w:val="00311E01"/>
    <w:rsid w:val="00313D05"/>
    <w:rsid w:val="003162DA"/>
    <w:rsid w:val="00316423"/>
    <w:rsid w:val="00321730"/>
    <w:rsid w:val="0035664B"/>
    <w:rsid w:val="00367B61"/>
    <w:rsid w:val="004218EA"/>
    <w:rsid w:val="00424645"/>
    <w:rsid w:val="00425336"/>
    <w:rsid w:val="0042604A"/>
    <w:rsid w:val="00447B0A"/>
    <w:rsid w:val="0045632F"/>
    <w:rsid w:val="00491212"/>
    <w:rsid w:val="004D3B2A"/>
    <w:rsid w:val="005204FE"/>
    <w:rsid w:val="00584635"/>
    <w:rsid w:val="005A1182"/>
    <w:rsid w:val="005E11D6"/>
    <w:rsid w:val="005E3BD5"/>
    <w:rsid w:val="005F5957"/>
    <w:rsid w:val="0061275A"/>
    <w:rsid w:val="00626466"/>
    <w:rsid w:val="00643CF1"/>
    <w:rsid w:val="006E3EFA"/>
    <w:rsid w:val="00735C17"/>
    <w:rsid w:val="00745F38"/>
    <w:rsid w:val="00783902"/>
    <w:rsid w:val="007B015E"/>
    <w:rsid w:val="007C1533"/>
    <w:rsid w:val="007C1F2B"/>
    <w:rsid w:val="007D5742"/>
    <w:rsid w:val="00813462"/>
    <w:rsid w:val="00824DA4"/>
    <w:rsid w:val="00830D65"/>
    <w:rsid w:val="00833892"/>
    <w:rsid w:val="00842CB5"/>
    <w:rsid w:val="00851EED"/>
    <w:rsid w:val="008B7823"/>
    <w:rsid w:val="008C2438"/>
    <w:rsid w:val="008F6EE7"/>
    <w:rsid w:val="009076FD"/>
    <w:rsid w:val="00952150"/>
    <w:rsid w:val="0096344C"/>
    <w:rsid w:val="009716C2"/>
    <w:rsid w:val="009A5376"/>
    <w:rsid w:val="009A60BE"/>
    <w:rsid w:val="009B0425"/>
    <w:rsid w:val="009D7021"/>
    <w:rsid w:val="00A36748"/>
    <w:rsid w:val="00AA5BEB"/>
    <w:rsid w:val="00AC382F"/>
    <w:rsid w:val="00B069DB"/>
    <w:rsid w:val="00B57498"/>
    <w:rsid w:val="00B82C47"/>
    <w:rsid w:val="00BB1379"/>
    <w:rsid w:val="00BC06CF"/>
    <w:rsid w:val="00BD288F"/>
    <w:rsid w:val="00BE2F62"/>
    <w:rsid w:val="00BE3069"/>
    <w:rsid w:val="00BF183B"/>
    <w:rsid w:val="00C31343"/>
    <w:rsid w:val="00C46468"/>
    <w:rsid w:val="00C57017"/>
    <w:rsid w:val="00CB48FF"/>
    <w:rsid w:val="00CE61DE"/>
    <w:rsid w:val="00CF6E0A"/>
    <w:rsid w:val="00D01204"/>
    <w:rsid w:val="00D03CB0"/>
    <w:rsid w:val="00D04159"/>
    <w:rsid w:val="00D206CE"/>
    <w:rsid w:val="00D5262E"/>
    <w:rsid w:val="00D52B72"/>
    <w:rsid w:val="00DB3382"/>
    <w:rsid w:val="00DD1D92"/>
    <w:rsid w:val="00DD705F"/>
    <w:rsid w:val="00E46FA5"/>
    <w:rsid w:val="00E61AE2"/>
    <w:rsid w:val="00ED238C"/>
    <w:rsid w:val="00F25469"/>
    <w:rsid w:val="00F55322"/>
    <w:rsid w:val="00F66CD7"/>
    <w:rsid w:val="00F762FE"/>
    <w:rsid w:val="00FF30A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C4F86E"/>
  <w15:docId w15:val="{C7B66759-2F97-44C0-9DED-8149236B0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66"/>
    <w:pPr>
      <w:spacing w:after="17" w:line="405"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qFormat/>
    <w:rsid w:val="00626466"/>
    <w:pPr>
      <w:keepNext/>
      <w:keepLines/>
      <w:numPr>
        <w:numId w:val="2"/>
      </w:numPr>
      <w:spacing w:after="389"/>
      <w:ind w:left="10" w:hanging="10"/>
      <w:outlineLvl w:val="0"/>
    </w:pPr>
    <w:rPr>
      <w:rFonts w:ascii="Calibri" w:eastAsia="Calibri" w:hAnsi="Calibri" w:cs="Calibri"/>
      <w:b/>
      <w:color w:val="000000"/>
      <w:sz w:val="29"/>
    </w:rPr>
  </w:style>
  <w:style w:type="paragraph" w:styleId="Ttulo2">
    <w:name w:val="heading 2"/>
    <w:next w:val="Normal"/>
    <w:link w:val="Ttulo2Car"/>
    <w:uiPriority w:val="9"/>
    <w:unhideWhenUsed/>
    <w:qFormat/>
    <w:rsid w:val="00626466"/>
    <w:pPr>
      <w:keepNext/>
      <w:keepLines/>
      <w:numPr>
        <w:ilvl w:val="1"/>
        <w:numId w:val="2"/>
      </w:numPr>
      <w:spacing w:after="218" w:line="265" w:lineRule="auto"/>
      <w:ind w:left="10" w:hanging="10"/>
      <w:outlineLvl w:val="1"/>
    </w:pPr>
    <w:rPr>
      <w:rFonts w:ascii="Calibri" w:eastAsia="Calibri" w:hAnsi="Calibri" w:cs="Calibri"/>
      <w:b/>
      <w:color w:val="000000"/>
      <w:sz w:val="24"/>
    </w:rPr>
  </w:style>
  <w:style w:type="paragraph" w:styleId="Ttulo3">
    <w:name w:val="heading 3"/>
    <w:next w:val="Normal"/>
    <w:link w:val="Ttulo3Car"/>
    <w:uiPriority w:val="9"/>
    <w:unhideWhenUsed/>
    <w:qFormat/>
    <w:rsid w:val="00626466"/>
    <w:pPr>
      <w:keepNext/>
      <w:keepLines/>
      <w:numPr>
        <w:ilvl w:val="2"/>
        <w:numId w:val="2"/>
      </w:numPr>
      <w:spacing w:after="274"/>
      <w:ind w:left="10" w:hanging="10"/>
      <w:outlineLvl w:val="2"/>
    </w:pPr>
    <w:rPr>
      <w:rFonts w:ascii="Calibri" w:eastAsia="Calibri" w:hAnsi="Calibri" w:cs="Calibri"/>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626466"/>
    <w:rPr>
      <w:rFonts w:ascii="Calibri" w:eastAsia="Calibri" w:hAnsi="Calibri" w:cs="Calibri"/>
      <w:b/>
      <w:color w:val="000000"/>
      <w:sz w:val="20"/>
    </w:rPr>
  </w:style>
  <w:style w:type="character" w:customStyle="1" w:styleId="Ttulo2Car">
    <w:name w:val="Título 2 Car"/>
    <w:link w:val="Ttulo2"/>
    <w:rsid w:val="00626466"/>
    <w:rPr>
      <w:rFonts w:ascii="Calibri" w:eastAsia="Calibri" w:hAnsi="Calibri" w:cs="Calibri"/>
      <w:b/>
      <w:color w:val="000000"/>
      <w:sz w:val="24"/>
    </w:rPr>
  </w:style>
  <w:style w:type="character" w:customStyle="1" w:styleId="Ttulo1Car">
    <w:name w:val="Título 1 Car"/>
    <w:link w:val="Ttulo1"/>
    <w:rsid w:val="00626466"/>
    <w:rPr>
      <w:rFonts w:ascii="Calibri" w:eastAsia="Calibri" w:hAnsi="Calibri" w:cs="Calibri"/>
      <w:b/>
      <w:color w:val="000000"/>
      <w:sz w:val="29"/>
    </w:rPr>
  </w:style>
  <w:style w:type="paragraph" w:styleId="TDC1">
    <w:name w:val="toc 1"/>
    <w:hidden/>
    <w:rsid w:val="00626466"/>
    <w:pPr>
      <w:ind w:left="15" w:right="15"/>
    </w:pPr>
    <w:rPr>
      <w:rFonts w:ascii="Calibri" w:eastAsia="Calibri" w:hAnsi="Calibri" w:cs="Calibri"/>
      <w:color w:val="000000"/>
    </w:rPr>
  </w:style>
  <w:style w:type="paragraph" w:styleId="TDC2">
    <w:name w:val="toc 2"/>
    <w:hidden/>
    <w:rsid w:val="00626466"/>
    <w:pPr>
      <w:ind w:left="15" w:right="15"/>
    </w:pPr>
    <w:rPr>
      <w:rFonts w:ascii="Calibri" w:eastAsia="Calibri" w:hAnsi="Calibri" w:cs="Calibri"/>
      <w:color w:val="000000"/>
    </w:rPr>
  </w:style>
  <w:style w:type="paragraph" w:styleId="TDC3">
    <w:name w:val="toc 3"/>
    <w:hidden/>
    <w:rsid w:val="00626466"/>
    <w:pPr>
      <w:ind w:left="15" w:right="15"/>
    </w:pPr>
    <w:rPr>
      <w:rFonts w:ascii="Calibri" w:eastAsia="Calibri" w:hAnsi="Calibri" w:cs="Calibri"/>
      <w:color w:val="000000"/>
    </w:rPr>
  </w:style>
  <w:style w:type="table" w:customStyle="1" w:styleId="TableGrid">
    <w:name w:val="TableGrid"/>
    <w:rsid w:val="00626466"/>
    <w:pPr>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FF30A6"/>
    <w:rPr>
      <w:sz w:val="16"/>
      <w:szCs w:val="16"/>
    </w:rPr>
  </w:style>
  <w:style w:type="paragraph" w:styleId="Textocomentario">
    <w:name w:val="annotation text"/>
    <w:basedOn w:val="Normal"/>
    <w:link w:val="TextocomentarioCar"/>
    <w:uiPriority w:val="99"/>
    <w:semiHidden/>
    <w:unhideWhenUsed/>
    <w:rsid w:val="00FF30A6"/>
    <w:pPr>
      <w:spacing w:line="240" w:lineRule="auto"/>
    </w:pPr>
    <w:rPr>
      <w:szCs w:val="20"/>
    </w:rPr>
  </w:style>
  <w:style w:type="character" w:customStyle="1" w:styleId="TextocomentarioCar">
    <w:name w:val="Texto comentario Car"/>
    <w:basedOn w:val="Fuentedeprrafopredeter"/>
    <w:link w:val="Textocomentario"/>
    <w:uiPriority w:val="99"/>
    <w:semiHidden/>
    <w:rsid w:val="00FF30A6"/>
    <w:rPr>
      <w:rFonts w:ascii="Calibri" w:eastAsia="Calibri" w:hAnsi="Calibri" w:cs="Calibri"/>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FF30A6"/>
    <w:rPr>
      <w:b/>
      <w:bCs/>
    </w:rPr>
  </w:style>
  <w:style w:type="character" w:customStyle="1" w:styleId="AsuntodelcomentarioCar">
    <w:name w:val="Asunto del comentario Car"/>
    <w:basedOn w:val="TextocomentarioCar"/>
    <w:link w:val="Asuntodelcomentario"/>
    <w:uiPriority w:val="99"/>
    <w:semiHidden/>
    <w:rsid w:val="00FF30A6"/>
    <w:rPr>
      <w:rFonts w:ascii="Calibri" w:eastAsia="Calibri" w:hAnsi="Calibri" w:cs="Calibri"/>
      <w:b/>
      <w:bCs/>
      <w:color w:val="000000"/>
      <w:sz w:val="20"/>
      <w:szCs w:val="20"/>
    </w:rPr>
  </w:style>
  <w:style w:type="paragraph" w:styleId="Textodeglobo">
    <w:name w:val="Balloon Text"/>
    <w:basedOn w:val="Normal"/>
    <w:link w:val="TextodegloboCar"/>
    <w:uiPriority w:val="99"/>
    <w:semiHidden/>
    <w:unhideWhenUsed/>
    <w:rsid w:val="00FF30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0A6"/>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hyperlink" Target="https://CRAN.R-project.org/package=ggpubr" TargetMode="External"/><Relationship Id="rId26" Type="http://schemas.openxmlformats.org/officeDocument/2006/relationships/hyperlink" Target="https://CRAN.R-project.org/package=kableExtra" TargetMode="External"/><Relationship Id="rId3" Type="http://schemas.openxmlformats.org/officeDocument/2006/relationships/settings" Target="settings.xml"/><Relationship Id="rId21" Type="http://schemas.openxmlformats.org/officeDocument/2006/relationships/hyperlink" Target="http://www.rstudio.com/"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hyperlink" Target="https://www.ncbi.nlm.nih.gov/pmc/articles/PMC2987867/" TargetMode="External"/><Relationship Id="rId25" Type="http://schemas.openxmlformats.org/officeDocument/2006/relationships/hyperlink" Target="https://CRAN.R-project.org/package=tidyr" TargetMode="External"/><Relationship Id="rId33" Type="http://schemas.openxmlformats.org/officeDocument/2006/relationships/footer" Target="footer6.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www.davidakenny.net/cm/fit.htm" TargetMode="External"/><Relationship Id="rId29"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CRAN.R-project.org/package=dplyr" TargetMode="External"/><Relationship Id="rId32"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kerwa.ucr.ac.cr/handle/10669/80716" TargetMode="External"/><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CRAN.R-project.org/package=ggpubr" TargetMode="External"/><Relationship Id="rId31" Type="http://schemas.openxmlformats.org/officeDocument/2006/relationships/footer" Target="footer5.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hyperlink" Target="http://www.kerwa.ucr.ac.cr/handle/10669/80716" TargetMode="External"/><Relationship Id="rId27" Type="http://schemas.openxmlformats.org/officeDocument/2006/relationships/hyperlink" Target="https://CRAN.R-project.org/package=kableExtra" TargetMode="External"/><Relationship Id="rId30" Type="http://schemas.openxmlformats.org/officeDocument/2006/relationships/footer" Target="footer4.xml"/><Relationship Id="rId35"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17</Pages>
  <Words>4225</Words>
  <Characters>23242</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Gamboa</dc:creator>
  <cp:lastModifiedBy>Andres Arguedas</cp:lastModifiedBy>
  <cp:revision>91</cp:revision>
  <dcterms:created xsi:type="dcterms:W3CDTF">2020-06-23T14:04:00Z</dcterms:created>
  <dcterms:modified xsi:type="dcterms:W3CDTF">2020-07-01T00:46:00Z</dcterms:modified>
</cp:coreProperties>
</file>